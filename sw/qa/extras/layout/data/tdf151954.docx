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217" w:rsidRDefault="00302217">
      <w:pPr>
        <w:rPr>
          <w:noProof/>
          <w:lang w:val="hu-HU"/>
        </w:rPr>
      </w:pPr>
      <w:r>
        <w:rPr>
          <w:noProof/>
          <w:lang w:val="hu-HU"/>
        </w:rPr>
        <w:t>Lorem ipsum dolor sit amet, consectetuer adipiscing elit</w:t>
      </w:r>
      <w:moveFromRangeStart w:id="0" w:author="László Németh" w:date="2022-11-24T07:33:00Z" w:name="move120167636"/>
      <w:moveFrom w:id="1" w:author="László Németh" w:date="2022-11-24T07:33:00Z">
        <w:r w:rsidDel="00302217">
          <w:rPr>
            <w:noProof/>
            <w:lang w:val="hu-HU"/>
          </w:rPr>
          <w:t>. Maecenas porttitor congue massa.</w:t>
        </w:r>
      </w:moveFrom>
      <w:moveFromRangeEnd w:id="0"/>
    </w:p>
    <w:p w:rsidR="00302217" w:rsidRDefault="00302217">
      <w:pPr>
        <w:rPr>
          <w:noProof/>
          <w:lang w:val="hu-HU"/>
        </w:rPr>
      </w:pPr>
      <w:r>
        <w:rPr>
          <w:noProof/>
          <w:lang w:val="hu-HU"/>
        </w:rPr>
        <w:t>Fusce posuere, magna sed pulvinar ultricies, purus lectus malesuada libero, sit amet commodo magna eros quis urna.</w:t>
      </w:r>
      <w:ins w:id="2" w:author="László Németh" w:date="2022-11-24T07:33:00Z">
        <w:r w:rsidRPr="00302217">
          <w:rPr>
            <w:noProof/>
            <w:lang w:val="hu-HU"/>
          </w:rPr>
          <w:t xml:space="preserve"> </w:t>
        </w:r>
      </w:ins>
      <w:bookmarkStart w:id="3" w:name="_GoBack"/>
      <w:moveToRangeStart w:id="4" w:author="László Németh" w:date="2022-11-24T07:33:00Z" w:name="move120167636"/>
      <w:moveTo w:id="5" w:author="László Németh" w:date="2022-11-24T07:33:00Z">
        <w:r>
          <w:rPr>
            <w:noProof/>
            <w:lang w:val="hu-HU"/>
          </w:rPr>
          <w:t>. Maecenas porttitor congue massa.</w:t>
        </w:r>
      </w:moveTo>
      <w:bookmarkEnd w:id="3"/>
      <w:moveToRangeEnd w:id="4"/>
    </w:p>
    <w:sectPr w:rsidR="00302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ászló Németh">
    <w15:presenceInfo w15:providerId="None" w15:userId="László Német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217"/>
    <w:rsid w:val="00302217"/>
    <w:rsid w:val="00375957"/>
    <w:rsid w:val="00410C20"/>
    <w:rsid w:val="008B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E4C8"/>
  <w15:chartTrackingRefBased/>
  <w15:docId w15:val="{6060E223-439D-4CD2-9686-AAA727F9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022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02217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Németh</dc:creator>
  <cp:keywords/>
  <dc:description/>
  <cp:lastModifiedBy>László Németh</cp:lastModifiedBy>
  <cp:revision>1</cp:revision>
  <dcterms:created xsi:type="dcterms:W3CDTF">2022-11-24T15:32:00Z</dcterms:created>
  <dcterms:modified xsi:type="dcterms:W3CDTF">2022-11-24T15:34:00Z</dcterms:modified>
</cp:coreProperties>
</file>