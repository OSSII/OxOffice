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Layout w:type="fixed"/>
      </w:tblPr>
      <w:tblGrid>
        <w:gridCol w:w="1710"/>
      </w:tblGrid>
      <w:tr>
        <w:sdt>
          <w:sdtPr>
            <w:text/>
          </w:sdtPr>
          <w:sdtContent>
            <w:tc>
              <w:tcPr>
                <w:tcW w:w="1710" w:type="dxa"/>
              </w:tcPr>
              <w:p>
                <w:pPr>
                  <w:rPr>
                    <w:ins w:id="0" w:author="Steven Bae" w:date="2017-12-18T18:01:00Z"/>
                  </w:rPr>
                </w:pPr>
                <w:r>
                  <w:t>A1</w:t>
                </w:r>
              </w:p>
            </w:tc>
          </w:sdtContent>
        </w:sdt>
      </w:tr>
    </w:tbl>
    <w:p/>
    <w:sectPr>
      <w:pgSz w:w="15840" w:h="12240" w:orient="landscape" w:code="1"/>
      <w:pgMar w:top="720" w:right="720" w:bottom="720" w:left="7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2022-09-05T12:56:00Z</dcterms:created>
  <dcterms:modified xsi:type="dcterms:W3CDTF">2022-09-05T12:56:00Z</dcterms:modified>
</cp:coreProperties>
</file>