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-WebAPI"/>
        <w:rPr>
          <w:del w:id="511" w:author="Thomas, Jim (ELS-ATL)" w:date="2019-01-22T13:37:00Z"/>
          <w:sz w:val="28"/>
        </w:rPr>
        <w:pPrChange w:id="512" w:author="Thomas, Jim (ELS-ATL)" w:date="2019-01-22T13:37:00Z">
          <w:pPr>
            <w:pStyle w:val="Heading3"/>
          </w:pPr>
        </w:pPrChange>
      </w:pPr>
      <w:del w:id="514" w:author="Thomas, Jim (ELS-ATL)" w:date="2019-01-22T13:37:00Z">
        <w:r>
          <w:rPr>
            <w:sz w:val="28"/>
          </w:rPr>
          <w:delText>ListASPByPackageResponse</w:delText>
        </w:r>
      </w:del>
    </w:p>
    <w:p>
      <w:pPr>
        <w:pStyle w:val="Heading1-WebAPI"/>
        <w:rPr>
          <w:del w:id="515" w:author="Thomas, Jim (ELS-ATL)" w:date="2019-01-22T13:37:00Z"/>
        </w:rPr>
        <w:pPrChange w:id="516" w:author="Thomas, Jim (ELS-ATL)" w:date="2019-01-22T13:37:00Z">
          <w:pPr>
            <w:pStyle w:val="Heading4"/>
          </w:pPr>
        </w:pPrChange>
      </w:pPr>
      <w:del w:id="518" w:author="Thomas, Jim (ELS-ATL)" w:date="2019-01-22T13:37:00Z">
        <w:r>
          <w:delText>ListASPByPackageResponse</w:delText>
        </w:r>
      </w:del>
    </w:p>
    <w:p>
      <w:pPr>
        <w:pStyle w:val="Heading1-WebAPI"/>
        <w:rPr>
          <w:del w:id="519" w:author="Thomas, Jim (ELS-ATL)" w:date="2019-01-22T13:37:00Z"/>
        </w:rPr>
        <w:pPrChange w:id="520" w:author="Thomas, Jim (ELS-ATL)" w:date="2019-01-22T13:37:00Z">
          <w:pPr>
            <w:pStyle w:val="Heading5"/>
          </w:pPr>
        </w:pPrChange>
      </w:pPr>
      <w:del w:id="521" w:author="Thomas, Jim (ELS-ATL)" w:date="2019-01-22T13:37:00Z">
        <w:r>
          <w:delText>Element Definitions</w:delText>
        </w:r>
      </w:del>
    </w:p>
    <w:tbl>
      <w:tblPr>
        <w:tblStyle w:val="TableGrid"/>
        <w:tblW w:w="12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7470"/>
      </w:tblGrid>
      <w:tr>
        <w:trPr>
          <w:tblHeader/>
          <w:del w:id="522" w:author="Thomas, Jim (ELS-ATL)" w:date="2019-01-22T13:37:00Z"/>
        </w:trPr>
        <w:tc>
          <w:tcPr>
            <w:tcW w:w="2340" w:type="dxa"/>
            <w:shd w:val="clear" w:color="auto" w:fill="ACD2FF"/>
            <w:vAlign w:val="center"/>
          </w:tcPr>
          <w:p>
            <w:pPr>
              <w:pStyle w:val="Heading1-WebAPI"/>
              <w:outlineLvl w:val="9"/>
              <w:rPr>
                <w:del w:id="523" w:author="Thomas, Jim (ELS-ATL)" w:date="2019-01-22T13:37:00Z"/>
                <w:rFonts w:cs="NexusSansOT"/>
                <w:sz w:val="20"/>
              </w:rPr>
              <w:pPrChange w:id="524" w:author="Thomas, Jim (ELS-ATL)" w:date="2019-01-22T13:37:00Z">
                <w:pPr>
                  <w:pStyle w:val="TableColumnHeadingText"/>
                  <w:jc w:val="center"/>
                </w:pPr>
              </w:pPrChange>
            </w:pPr>
            <w:del w:id="525" w:author="Thomas, Jim (ELS-ATL)" w:date="2019-01-22T13:37:00Z">
              <w:r>
                <w:rPr>
                  <w:rFonts w:cs="NexusSansOT"/>
                  <w:sz w:val="20"/>
                </w:rPr>
                <w:br w:type="page"/>
                <w:delText>Data Element Name</w:delText>
              </w:r>
            </w:del>
          </w:p>
        </w:tc>
        <w:tc>
          <w:tcPr>
            <w:tcW w:w="2700" w:type="dxa"/>
            <w:shd w:val="clear" w:color="auto" w:fill="ACD2FF"/>
            <w:vAlign w:val="center"/>
          </w:tcPr>
          <w:p>
            <w:pPr>
              <w:pStyle w:val="Heading1-WebAPI"/>
              <w:outlineLvl w:val="9"/>
              <w:rPr>
                <w:del w:id="526" w:author="Thomas, Jim (ELS-ATL)" w:date="2019-01-22T13:37:00Z"/>
                <w:rFonts w:cs="NexusSansOT"/>
                <w:sz w:val="20"/>
              </w:rPr>
              <w:pPrChange w:id="527" w:author="Thomas, Jim (ELS-ATL)" w:date="2019-01-22T13:37:00Z">
                <w:pPr>
                  <w:pStyle w:val="TableColumnHeadingText"/>
                  <w:jc w:val="center"/>
                </w:pPr>
              </w:pPrChange>
            </w:pPr>
            <w:del w:id="528" w:author="Thomas, Jim (ELS-ATL)" w:date="2019-01-22T13:37:00Z">
              <w:r>
                <w:rPr>
                  <w:rFonts w:cs="NexusSansOT"/>
                  <w:sz w:val="20"/>
                </w:rPr>
                <w:delText>Type</w:delText>
              </w:r>
            </w:del>
          </w:p>
        </w:tc>
        <w:tc>
          <w:tcPr>
            <w:tcW w:w="7470" w:type="dxa"/>
            <w:shd w:val="clear" w:color="auto" w:fill="ACD2FF"/>
            <w:vAlign w:val="center"/>
          </w:tcPr>
          <w:p>
            <w:pPr>
              <w:pStyle w:val="Heading1-WebAPI"/>
              <w:outlineLvl w:val="9"/>
              <w:rPr>
                <w:del w:id="529" w:author="Thomas, Jim (ELS-ATL)" w:date="2019-01-22T13:37:00Z"/>
                <w:rFonts w:cs="NexusSansOT"/>
                <w:sz w:val="20"/>
              </w:rPr>
              <w:pPrChange w:id="530" w:author="Thomas, Jim (ELS-ATL)" w:date="2019-01-22T13:37:00Z">
                <w:pPr>
                  <w:pStyle w:val="TableColumnHeadingText"/>
                  <w:jc w:val="center"/>
                </w:pPr>
              </w:pPrChange>
            </w:pPr>
            <w:del w:id="531" w:author="Thomas, Jim (ELS-ATL)" w:date="2019-01-22T13:37:00Z">
              <w:r>
                <w:rPr>
                  <w:rFonts w:cs="NexusSansOT"/>
                  <w:sz w:val="20"/>
                </w:rPr>
                <w:delText>Description</w:delText>
              </w:r>
            </w:del>
          </w:p>
        </w:tc>
      </w:tr>
      <w:tr>
        <w:trPr>
          <w:del w:id="532" w:author="Thomas, Jim (ELS-ATL)" w:date="2019-01-22T13:37:00Z"/>
        </w:trPr>
        <w:tc>
          <w:tcPr>
            <w:tcW w:w="2340" w:type="dxa"/>
            <w:vAlign w:val="center"/>
          </w:tcPr>
          <w:p>
            <w:pPr>
              <w:pStyle w:val="Heading1-WebAPI"/>
              <w:outlineLvl w:val="9"/>
              <w:rPr>
                <w:del w:id="533" w:author="Thomas, Jim (ELS-ATL)" w:date="2019-01-22T13:37:00Z"/>
                <w:rFonts w:cs="NexusSansOT"/>
                <w:sz w:val="20"/>
              </w:rPr>
              <w:pPrChange w:id="534" w:author="Thomas, Jim (ELS-ATL)" w:date="2019-01-22T13:37:00Z">
                <w:pPr>
                  <w:pStyle w:val="TableText"/>
                  <w:jc w:val="center"/>
                </w:pPr>
              </w:pPrChange>
            </w:pPr>
            <w:del w:id="535" w:author="Thomas, Jim (ELS-ATL)" w:date="2019-01-22T13:37:00Z">
              <w:r>
                <w:rPr>
                  <w:rFonts w:cs="NexusSansOT"/>
                  <w:sz w:val="20"/>
                </w:rPr>
                <w:delText>ASPInfo</w:delText>
              </w:r>
            </w:del>
          </w:p>
        </w:tc>
        <w:tc>
          <w:tcPr>
            <w:tcW w:w="2700" w:type="dxa"/>
            <w:vAlign w:val="center"/>
          </w:tcPr>
          <w:p>
            <w:pPr>
              <w:pStyle w:val="Heading1-WebAPI"/>
              <w:outlineLvl w:val="9"/>
              <w:rPr>
                <w:del w:id="536" w:author="Thomas, Jim (ELS-ATL)" w:date="2019-01-22T13:37:00Z"/>
                <w:rFonts w:cs="NexusSansOT"/>
                <w:sz w:val="20"/>
              </w:rPr>
              <w:pPrChange w:id="537" w:author="Thomas, Jim (ELS-ATL)" w:date="2019-01-22T13:37:00Z">
                <w:pPr>
                  <w:pStyle w:val="TableText-Centered"/>
                </w:pPr>
              </w:pPrChange>
            </w:pPr>
            <w:del w:id="538" w:author="Thomas, Jim (ELS-ATL)" w:date="2019-01-22T13:37:00Z">
              <w:r>
                <w:rPr>
                  <w:rFonts w:cs="NexusSansOT"/>
                  <w:sz w:val="20"/>
                </w:rPr>
                <w:delText xml:space="preserve">Collection of </w:delText>
              </w:r>
              <w:r>
                <w:fldChar w:fldCharType="begin"/>
              </w:r>
              <w:r>
                <w:delInstrText xml:space="preserve"> HYPERLINK \l "_PackageASPInfo" </w:delInstrText>
              </w:r>
              <w:r>
                <w:fldChar w:fldCharType="separate"/>
              </w:r>
              <w:r>
                <w:rPr>
                  <w:rStyle w:val="Hyperlink"/>
                  <w:rFonts w:cs="NexusSansOT"/>
                  <w:sz w:val="20"/>
                </w:rPr>
                <w:delText>PackageASPInfo</w:delText>
              </w:r>
              <w:r>
                <w:rPr>
                  <w:rStyle w:val="Hyperlink"/>
                  <w:rFonts w:cs="NexusSansOT"/>
                  <w:b w:val="0"/>
                  <w:bCs w:val="0"/>
                </w:rPr>
                <w:fldChar w:fldCharType="end"/>
              </w:r>
            </w:del>
          </w:p>
        </w:tc>
        <w:tc>
          <w:tcPr>
            <w:tcW w:w="7470" w:type="dxa"/>
          </w:tcPr>
          <w:p>
            <w:pPr>
              <w:pStyle w:val="Heading1-WebAPI"/>
              <w:outlineLvl w:val="9"/>
              <w:rPr>
                <w:del w:id="539" w:author="Thomas, Jim (ELS-ATL)" w:date="2019-01-22T13:37:00Z"/>
                <w:rFonts w:cs="NexusSansOT"/>
                <w:sz w:val="20"/>
              </w:rPr>
              <w:pPrChange w:id="540" w:author="Thomas, Jim (ELS-ATL)" w:date="2019-01-22T13:37:00Z">
                <w:pPr>
                  <w:pStyle w:val="TableText"/>
                </w:pPr>
              </w:pPrChange>
            </w:pPr>
            <w:del w:id="541" w:author="Thomas, Jim (ELS-ATL)" w:date="2019-01-22T13:37:00Z">
              <w:r>
                <w:rPr>
                  <w:rFonts w:cs="NexusSansOT"/>
                  <w:sz w:val="20"/>
                </w:rPr>
                <w:delText>A collection of ASP and NOC price (and HCPCS) information grouped by package.</w:delText>
              </w:r>
            </w:del>
          </w:p>
        </w:tc>
      </w:tr>
      <w:tr>
        <w:trPr>
          <w:del w:id="542" w:author="Thomas, Jim (ELS-ATL)" w:date="2019-01-22T13:37:00Z"/>
        </w:trPr>
        <w:tc>
          <w:tcPr>
            <w:tcW w:w="2340" w:type="dxa"/>
            <w:vAlign w:val="center"/>
          </w:tcPr>
          <w:p>
            <w:pPr>
              <w:pStyle w:val="Heading1-WebAPI"/>
              <w:outlineLvl w:val="9"/>
              <w:rPr>
                <w:del w:id="543" w:author="Thomas, Jim (ELS-ATL)" w:date="2019-01-22T13:37:00Z"/>
                <w:rFonts w:cs="NexusSansOT"/>
                <w:sz w:val="20"/>
              </w:rPr>
              <w:pPrChange w:id="544" w:author="Thomas, Jim (ELS-ATL)" w:date="2019-01-22T13:37:00Z">
                <w:pPr>
                  <w:pStyle w:val="TableText"/>
                  <w:jc w:val="center"/>
                </w:pPr>
              </w:pPrChange>
            </w:pPr>
            <w:del w:id="545" w:author="Thomas, Jim (ELS-ATL)" w:date="2019-01-22T13:37:00Z">
              <w:r>
                <w:rPr>
                  <w:rFonts w:cs="NexusSansOT"/>
                  <w:color w:val="333333"/>
                  <w:sz w:val="20"/>
                </w:rPr>
                <w:delText>Message</w:delText>
              </w:r>
            </w:del>
          </w:p>
        </w:tc>
        <w:tc>
          <w:tcPr>
            <w:tcW w:w="2700" w:type="dxa"/>
            <w:vAlign w:val="center"/>
          </w:tcPr>
          <w:p>
            <w:pPr>
              <w:pStyle w:val="Heading1-WebAPI"/>
              <w:outlineLvl w:val="9"/>
              <w:rPr>
                <w:del w:id="546" w:author="Thomas, Jim (ELS-ATL)" w:date="2019-01-22T13:37:00Z"/>
                <w:rFonts w:cs="NexusSansOT"/>
                <w:sz w:val="20"/>
              </w:rPr>
              <w:pPrChange w:id="547" w:author="Thomas, Jim (ELS-ATL)" w:date="2019-01-22T13:37:00Z">
                <w:pPr>
                  <w:pStyle w:val="TableText-Centered"/>
                </w:pPr>
              </w:pPrChange>
            </w:pPr>
            <w:del w:id="548" w:author="Thomas, Jim (ELS-ATL)" w:date="2019-01-22T13:37:00Z">
              <w:r>
                <w:rPr>
                  <w:rFonts w:cs="NexusSansOT"/>
                  <w:sz w:val="20"/>
                </w:rPr>
                <w:delText>String</w:delText>
              </w:r>
            </w:del>
          </w:p>
        </w:tc>
        <w:tc>
          <w:tcPr>
            <w:tcW w:w="7470" w:type="dxa"/>
          </w:tcPr>
          <w:p>
            <w:pPr>
              <w:pStyle w:val="Heading1-WebAPI"/>
              <w:outlineLvl w:val="9"/>
              <w:rPr>
                <w:del w:id="549" w:author="Thomas, Jim (ELS-ATL)" w:date="2019-01-22T13:37:00Z"/>
                <w:rFonts w:cs="NexusSansOT"/>
                <w:sz w:val="20"/>
              </w:rPr>
              <w:pPrChange w:id="550" w:author="Thomas, Jim (ELS-ATL)" w:date="2019-01-22T13:37:00Z">
                <w:pPr>
                  <w:pStyle w:val="TableText"/>
                </w:pPr>
              </w:pPrChange>
            </w:pPr>
            <w:del w:id="551" w:author="Thomas, Jim (ELS-ATL)" w:date="2019-01-22T13:37:00Z">
              <w:r>
                <w:rPr>
                  <w:rFonts w:cs="NexusSansOT"/>
                  <w:sz w:val="20"/>
                </w:rPr>
                <w:delText xml:space="preserve">Message text if applicable.  </w:delText>
              </w:r>
            </w:del>
          </w:p>
        </w:tc>
      </w:tr>
    </w:tbl>
    <w:p>
      <w:pPr>
        <w:pStyle w:val="Heading1-WebAPI"/>
        <w:rPr>
          <w:del w:id="552" w:author="Thomas, Jim (ELS-ATL)" w:date="2019-01-22T13:37:00Z"/>
        </w:rPr>
        <w:pPrChange w:id="553" w:author="Thomas, Jim (ELS-ATL)" w:date="2019-01-22T13:37:00Z">
          <w:pPr/>
        </w:pPrChange>
      </w:pPr>
    </w:p>
    <w:p>
      <w:pPr>
        <w:pStyle w:val="Heading1-WebAPI"/>
        <w:rPr>
          <w:del w:id="554" w:author="Thomas, Jim (ELS-ATL)" w:date="2019-01-22T13:37:00Z"/>
        </w:rPr>
        <w:pPrChange w:id="555" w:author="Thomas, Jim (ELS-ATL)" w:date="2019-01-22T13:37:00Z">
          <w:pPr>
            <w:pStyle w:val="Heading4"/>
          </w:pPr>
        </w:pPrChange>
      </w:pPr>
      <w:del w:id="558" w:author="Thomas, Jim (ELS-ATL)" w:date="2019-01-22T13:37:00Z">
        <w:r>
          <w:rPr>
            <w:color w:val="333333"/>
          </w:rPr>
          <w:delText>PackageASPInfo</w:delText>
        </w:r>
      </w:del>
    </w:p>
    <w:p>
      <w:pPr>
        <w:pStyle w:val="Heading1-WebAPI"/>
        <w:rPr>
          <w:sz w:val="22"/>
        </w:rPr>
        <w:pPrChange w:id="1301" w:author="Thomas, Jim (ELS-ATL)" w:date="2019-01-22T13:37:00Z">
          <w:pPr>
            <w:spacing w:line="240" w:lineRule="auto"/>
          </w:pPr>
        </w:pPrChange>
      </w:pPr>
      <w:del w:id="1302" w:author="Thomas, Jim (ELS-ATL)" w:date="2019-01-22T13:37:00Z">
        <w:r>
          <w:br w:type="page"/>
        </w:r>
      </w:del>
    </w:p>
    <w:sectPr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xusSansOT">
    <w:panose1 w:val="020B0504030101020102"/>
    <w:charset w:val="00"/>
    <w:family w:val="swiss"/>
    <w:notTrueType/>
    <w:pitch w:val="variable"/>
    <w:sig w:usb0="800000EF" w:usb1="5000E4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5968F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49C2F03C"/>
    <w:lvl w:ilvl="0">
      <w:start w:val="1"/>
      <w:numFmt w:val="decimal"/>
      <w:pStyle w:val="Steps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" w15:restartNumberingAfterBreak="0">
    <w:nsid w:val="FFFFFF80"/>
    <w:multiLevelType w:val="singleLevel"/>
    <w:tmpl w:val="59C2C0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0A827E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5A1403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E6364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779532E"/>
    <w:multiLevelType w:val="hybridMultilevel"/>
    <w:tmpl w:val="AEFEF99E"/>
    <w:lvl w:ilvl="0" w:tplc="BB3EE942">
      <w:start w:val="1"/>
      <w:numFmt w:val="bullet"/>
      <w:pStyle w:val="TableBulletInden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EFE3A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94BBB"/>
    <w:multiLevelType w:val="hybridMultilevel"/>
    <w:tmpl w:val="00307130"/>
    <w:lvl w:ilvl="0" w:tplc="DB46BAC8">
      <w:start w:val="1"/>
      <w:numFmt w:val="bullet"/>
      <w:pStyle w:val="Bullet2Inden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AB442F3"/>
    <w:multiLevelType w:val="hybridMultilevel"/>
    <w:tmpl w:val="CF58F0BA"/>
    <w:lvl w:ilvl="0" w:tplc="D17E8EF6">
      <w:start w:val="1"/>
      <w:numFmt w:val="bullet"/>
      <w:pStyle w:val="TableTextBullet-NoInd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B5F786D"/>
    <w:multiLevelType w:val="hybridMultilevel"/>
    <w:tmpl w:val="4E822C60"/>
    <w:lvl w:ilvl="0" w:tplc="4408764E">
      <w:start w:val="1"/>
      <w:numFmt w:val="bullet"/>
      <w:pStyle w:val="TableTextBulletInden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13FE8"/>
    <w:multiLevelType w:val="hybridMultilevel"/>
    <w:tmpl w:val="840C48EE"/>
    <w:lvl w:ilvl="0" w:tplc="A7A2977C">
      <w:start w:val="1"/>
      <w:numFmt w:val="bullet"/>
      <w:pStyle w:val="NOTE-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35255CB"/>
    <w:multiLevelType w:val="hybridMultilevel"/>
    <w:tmpl w:val="DBEA50D0"/>
    <w:lvl w:ilvl="0" w:tplc="32C8B364">
      <w:start w:val="1"/>
      <w:numFmt w:val="bullet"/>
      <w:pStyle w:val="BulletIndent3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1C4546E2"/>
    <w:multiLevelType w:val="hybridMultilevel"/>
    <w:tmpl w:val="3940B218"/>
    <w:lvl w:ilvl="0" w:tplc="0409001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410AB82">
      <w:start w:val="1"/>
      <w:numFmt w:val="bullet"/>
      <w:pStyle w:val="Bullet1Inden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5302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B6DFE"/>
    <w:multiLevelType w:val="hybridMultilevel"/>
    <w:tmpl w:val="EE6EB642"/>
    <w:lvl w:ilvl="0" w:tplc="125EF734">
      <w:start w:val="1"/>
      <w:numFmt w:val="bullet"/>
      <w:pStyle w:val="BulletIndent4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C0CE1C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21A57DB7"/>
    <w:multiLevelType w:val="hybridMultilevel"/>
    <w:tmpl w:val="2D4C4832"/>
    <w:lvl w:ilvl="0" w:tplc="17927E78">
      <w:start w:val="1"/>
      <w:numFmt w:val="decimal"/>
      <w:pStyle w:val="List2IndentNumbered"/>
      <w:lvlText w:val="%1)"/>
      <w:lvlJc w:val="left"/>
      <w:pPr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83B0CB4"/>
    <w:multiLevelType w:val="hybridMultilevel"/>
    <w:tmpl w:val="D318E910"/>
    <w:lvl w:ilvl="0" w:tplc="3B06A93C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1212F6"/>
    <w:multiLevelType w:val="hybridMultilevel"/>
    <w:tmpl w:val="05C6DABA"/>
    <w:lvl w:ilvl="0" w:tplc="28268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3781B"/>
    <w:multiLevelType w:val="hybridMultilevel"/>
    <w:tmpl w:val="331ACB1C"/>
    <w:lvl w:ilvl="0" w:tplc="8EEC5CB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60007B6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B3EE1F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6F629C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994C61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A32E89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ADAE69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7EECE9C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3CEE2F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1D57756"/>
    <w:multiLevelType w:val="hybridMultilevel"/>
    <w:tmpl w:val="EA9E2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E0C71"/>
    <w:multiLevelType w:val="hybridMultilevel"/>
    <w:tmpl w:val="E39ED0AA"/>
    <w:lvl w:ilvl="0" w:tplc="31D2985A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689D"/>
    <w:multiLevelType w:val="hybridMultilevel"/>
    <w:tmpl w:val="4B22C24E"/>
    <w:lvl w:ilvl="0" w:tplc="DB025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C06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02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2247E"/>
    <w:multiLevelType w:val="hybridMultilevel"/>
    <w:tmpl w:val="AA2838F0"/>
    <w:lvl w:ilvl="0" w:tplc="15907D2E">
      <w:start w:val="1"/>
      <w:numFmt w:val="decimal"/>
      <w:pStyle w:val="TableListNumbered"/>
      <w:lvlText w:val="%1."/>
      <w:lvlJc w:val="left"/>
      <w:pPr>
        <w:ind w:left="1080" w:hanging="360"/>
      </w:pPr>
      <w:rPr>
        <w:rFonts w:hint="default"/>
      </w:rPr>
    </w:lvl>
    <w:lvl w:ilvl="1" w:tplc="EFB220FC" w:tentative="1">
      <w:start w:val="1"/>
      <w:numFmt w:val="lowerLetter"/>
      <w:lvlText w:val="%2."/>
      <w:lvlJc w:val="left"/>
      <w:pPr>
        <w:ind w:left="1800" w:hanging="360"/>
      </w:pPr>
    </w:lvl>
    <w:lvl w:ilvl="2" w:tplc="A7923E06" w:tentative="1">
      <w:start w:val="1"/>
      <w:numFmt w:val="lowerRoman"/>
      <w:lvlText w:val="%3."/>
      <w:lvlJc w:val="right"/>
      <w:pPr>
        <w:ind w:left="2520" w:hanging="180"/>
      </w:pPr>
    </w:lvl>
    <w:lvl w:ilvl="3" w:tplc="F6D850C2" w:tentative="1">
      <w:start w:val="1"/>
      <w:numFmt w:val="decimal"/>
      <w:lvlText w:val="%4."/>
      <w:lvlJc w:val="left"/>
      <w:pPr>
        <w:ind w:left="3240" w:hanging="360"/>
      </w:pPr>
    </w:lvl>
    <w:lvl w:ilvl="4" w:tplc="AAB6B468" w:tentative="1">
      <w:start w:val="1"/>
      <w:numFmt w:val="lowerLetter"/>
      <w:lvlText w:val="%5."/>
      <w:lvlJc w:val="left"/>
      <w:pPr>
        <w:ind w:left="3960" w:hanging="360"/>
      </w:pPr>
    </w:lvl>
    <w:lvl w:ilvl="5" w:tplc="819CC3B8" w:tentative="1">
      <w:start w:val="1"/>
      <w:numFmt w:val="lowerRoman"/>
      <w:lvlText w:val="%6."/>
      <w:lvlJc w:val="right"/>
      <w:pPr>
        <w:ind w:left="4680" w:hanging="180"/>
      </w:pPr>
    </w:lvl>
    <w:lvl w:ilvl="6" w:tplc="0D724AAC" w:tentative="1">
      <w:start w:val="1"/>
      <w:numFmt w:val="decimal"/>
      <w:lvlText w:val="%7."/>
      <w:lvlJc w:val="left"/>
      <w:pPr>
        <w:ind w:left="5400" w:hanging="360"/>
      </w:pPr>
    </w:lvl>
    <w:lvl w:ilvl="7" w:tplc="03BCC35C" w:tentative="1">
      <w:start w:val="1"/>
      <w:numFmt w:val="lowerLetter"/>
      <w:lvlText w:val="%8."/>
      <w:lvlJc w:val="left"/>
      <w:pPr>
        <w:ind w:left="6120" w:hanging="360"/>
      </w:pPr>
    </w:lvl>
    <w:lvl w:ilvl="8" w:tplc="50986CC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EC4383"/>
    <w:multiLevelType w:val="hybridMultilevel"/>
    <w:tmpl w:val="86EED480"/>
    <w:lvl w:ilvl="0" w:tplc="D7240F12">
      <w:start w:val="1"/>
      <w:numFmt w:val="bullet"/>
      <w:pStyle w:val="BulletIndent5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7804CFA"/>
    <w:multiLevelType w:val="hybridMultilevel"/>
    <w:tmpl w:val="32A0A036"/>
    <w:lvl w:ilvl="0" w:tplc="C332DAF2">
      <w:start w:val="1"/>
      <w:numFmt w:val="bullet"/>
      <w:pStyle w:val="BRD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A0493"/>
    <w:multiLevelType w:val="hybridMultilevel"/>
    <w:tmpl w:val="9CA2967E"/>
    <w:lvl w:ilvl="0" w:tplc="F3E2A7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5A3BEC"/>
    <w:multiLevelType w:val="hybridMultilevel"/>
    <w:tmpl w:val="F8BAB554"/>
    <w:lvl w:ilvl="0" w:tplc="4A76131A">
      <w:start w:val="1"/>
      <w:numFmt w:val="bullet"/>
      <w:pStyle w:val="Bullet3Inden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C6C1A15"/>
    <w:multiLevelType w:val="hybridMultilevel"/>
    <w:tmpl w:val="3B4A0792"/>
    <w:lvl w:ilvl="0" w:tplc="411E7616">
      <w:start w:val="1"/>
      <w:numFmt w:val="bullet"/>
      <w:pStyle w:val="BulletIndent2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1CA023A"/>
    <w:multiLevelType w:val="hybridMultilevel"/>
    <w:tmpl w:val="0CCAF898"/>
    <w:lvl w:ilvl="0" w:tplc="F3E2A760">
      <w:start w:val="1"/>
      <w:numFmt w:val="lowerRoman"/>
      <w:pStyle w:val="ListNumber3"/>
      <w:lvlText w:val="%1."/>
      <w:lvlJc w:val="right"/>
      <w:pPr>
        <w:ind w:left="25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3240" w:hanging="360"/>
      </w:pPr>
    </w:lvl>
    <w:lvl w:ilvl="2" w:tplc="04090005">
      <w:start w:val="1"/>
      <w:numFmt w:val="lowerRoman"/>
      <w:lvlText w:val="%3."/>
      <w:lvlJc w:val="right"/>
      <w:pPr>
        <w:ind w:left="3960" w:hanging="180"/>
      </w:pPr>
    </w:lvl>
    <w:lvl w:ilvl="3" w:tplc="04090001" w:tentative="1">
      <w:start w:val="1"/>
      <w:numFmt w:val="decimal"/>
      <w:lvlText w:val="%4."/>
      <w:lvlJc w:val="left"/>
      <w:pPr>
        <w:ind w:left="4680" w:hanging="360"/>
      </w:pPr>
    </w:lvl>
    <w:lvl w:ilvl="4" w:tplc="04090003" w:tentative="1">
      <w:start w:val="1"/>
      <w:numFmt w:val="lowerLetter"/>
      <w:lvlText w:val="%5."/>
      <w:lvlJc w:val="left"/>
      <w:pPr>
        <w:ind w:left="5400" w:hanging="360"/>
      </w:pPr>
    </w:lvl>
    <w:lvl w:ilvl="5" w:tplc="04090005" w:tentative="1">
      <w:start w:val="1"/>
      <w:numFmt w:val="lowerRoman"/>
      <w:lvlText w:val="%6."/>
      <w:lvlJc w:val="right"/>
      <w:pPr>
        <w:ind w:left="6120" w:hanging="180"/>
      </w:pPr>
    </w:lvl>
    <w:lvl w:ilvl="6" w:tplc="04090001" w:tentative="1">
      <w:start w:val="1"/>
      <w:numFmt w:val="decimal"/>
      <w:lvlText w:val="%7."/>
      <w:lvlJc w:val="left"/>
      <w:pPr>
        <w:ind w:left="6840" w:hanging="360"/>
      </w:pPr>
    </w:lvl>
    <w:lvl w:ilvl="7" w:tplc="04090003" w:tentative="1">
      <w:start w:val="1"/>
      <w:numFmt w:val="lowerLetter"/>
      <w:lvlText w:val="%8."/>
      <w:lvlJc w:val="left"/>
      <w:pPr>
        <w:ind w:left="7560" w:hanging="360"/>
      </w:pPr>
    </w:lvl>
    <w:lvl w:ilvl="8" w:tplc="04090005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2DB687F"/>
    <w:multiLevelType w:val="hybridMultilevel"/>
    <w:tmpl w:val="2E921574"/>
    <w:lvl w:ilvl="0" w:tplc="2250C4A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60007B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B3EE1F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6F629C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994C61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A32E89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ADAE69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7EECE9C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3CEE2F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4481377"/>
    <w:multiLevelType w:val="hybridMultilevel"/>
    <w:tmpl w:val="BB66C93C"/>
    <w:lvl w:ilvl="0" w:tplc="0C8A5E02">
      <w:start w:val="1"/>
      <w:numFmt w:val="bullet"/>
      <w:pStyle w:val="StepSub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60007B6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3EE1FB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F629C2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94C619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E892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ADAE69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7EECE9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3CEE2F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B657D37"/>
    <w:multiLevelType w:val="hybridMultilevel"/>
    <w:tmpl w:val="D90ADBEA"/>
    <w:lvl w:ilvl="0" w:tplc="B99C16E0">
      <w:start w:val="1"/>
      <w:numFmt w:val="bullet"/>
      <w:pStyle w:val="TableBulletnoind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9418D2"/>
    <w:multiLevelType w:val="hybridMultilevel"/>
    <w:tmpl w:val="E18E94B4"/>
    <w:lvl w:ilvl="0" w:tplc="51467D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573418"/>
    <w:multiLevelType w:val="hybridMultilevel"/>
    <w:tmpl w:val="71DEDF00"/>
    <w:lvl w:ilvl="0" w:tplc="22DCCBB8">
      <w:start w:val="1"/>
      <w:numFmt w:val="lowerLetter"/>
      <w:pStyle w:val="ListNumber2"/>
      <w:lvlText w:val="%1."/>
      <w:lvlJc w:val="left"/>
      <w:pPr>
        <w:ind w:left="2160" w:hanging="360"/>
      </w:pPr>
    </w:lvl>
    <w:lvl w:ilvl="1" w:tplc="04090003" w:tentative="1">
      <w:start w:val="1"/>
      <w:numFmt w:val="lowerLetter"/>
      <w:lvlText w:val="%2."/>
      <w:lvlJc w:val="left"/>
      <w:pPr>
        <w:ind w:left="2880" w:hanging="360"/>
      </w:pPr>
    </w:lvl>
    <w:lvl w:ilvl="2" w:tplc="04090005" w:tentative="1">
      <w:start w:val="1"/>
      <w:numFmt w:val="lowerRoman"/>
      <w:lvlText w:val="%3."/>
      <w:lvlJc w:val="right"/>
      <w:pPr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0EC0BF1"/>
    <w:multiLevelType w:val="hybridMultilevel"/>
    <w:tmpl w:val="8EA00AFC"/>
    <w:lvl w:ilvl="0" w:tplc="2250C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0007B60">
      <w:start w:val="1"/>
      <w:numFmt w:val="lowerLetter"/>
      <w:lvlText w:val="%2."/>
      <w:lvlJc w:val="left"/>
      <w:pPr>
        <w:ind w:left="1440" w:hanging="360"/>
      </w:pPr>
    </w:lvl>
    <w:lvl w:ilvl="2" w:tplc="B3EE1FBA" w:tentative="1">
      <w:start w:val="1"/>
      <w:numFmt w:val="lowerRoman"/>
      <w:lvlText w:val="%3."/>
      <w:lvlJc w:val="right"/>
      <w:pPr>
        <w:ind w:left="2160" w:hanging="180"/>
      </w:pPr>
    </w:lvl>
    <w:lvl w:ilvl="3" w:tplc="6F629C2A" w:tentative="1">
      <w:start w:val="1"/>
      <w:numFmt w:val="decimal"/>
      <w:lvlText w:val="%4."/>
      <w:lvlJc w:val="left"/>
      <w:pPr>
        <w:ind w:left="2880" w:hanging="360"/>
      </w:pPr>
    </w:lvl>
    <w:lvl w:ilvl="4" w:tplc="994C6198" w:tentative="1">
      <w:start w:val="1"/>
      <w:numFmt w:val="lowerLetter"/>
      <w:lvlText w:val="%5."/>
      <w:lvlJc w:val="left"/>
      <w:pPr>
        <w:ind w:left="3600" w:hanging="360"/>
      </w:pPr>
    </w:lvl>
    <w:lvl w:ilvl="5" w:tplc="A32E8928" w:tentative="1">
      <w:start w:val="1"/>
      <w:numFmt w:val="lowerRoman"/>
      <w:lvlText w:val="%6."/>
      <w:lvlJc w:val="right"/>
      <w:pPr>
        <w:ind w:left="4320" w:hanging="180"/>
      </w:pPr>
    </w:lvl>
    <w:lvl w:ilvl="6" w:tplc="4ADAE694" w:tentative="1">
      <w:start w:val="1"/>
      <w:numFmt w:val="decimal"/>
      <w:lvlText w:val="%7."/>
      <w:lvlJc w:val="left"/>
      <w:pPr>
        <w:ind w:left="5040" w:hanging="360"/>
      </w:pPr>
    </w:lvl>
    <w:lvl w:ilvl="7" w:tplc="47EECE9C" w:tentative="1">
      <w:start w:val="1"/>
      <w:numFmt w:val="lowerLetter"/>
      <w:lvlText w:val="%8."/>
      <w:lvlJc w:val="left"/>
      <w:pPr>
        <w:ind w:left="5760" w:hanging="360"/>
      </w:pPr>
    </w:lvl>
    <w:lvl w:ilvl="8" w:tplc="F3CEE2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F75D6"/>
    <w:multiLevelType w:val="hybridMultilevel"/>
    <w:tmpl w:val="B6904040"/>
    <w:lvl w:ilvl="0" w:tplc="30F8F114">
      <w:start w:val="1"/>
      <w:numFmt w:val="bullet"/>
      <w:pStyle w:val="DDTableSpecs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537237"/>
    <w:multiLevelType w:val="hybridMultilevel"/>
    <w:tmpl w:val="E7740CD4"/>
    <w:lvl w:ilvl="0" w:tplc="9A821AEC">
      <w:start w:val="1"/>
      <w:numFmt w:val="bullet"/>
      <w:pStyle w:val="BulletInden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pStyle w:val="BulletIndent1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B797B"/>
    <w:multiLevelType w:val="multilevel"/>
    <w:tmpl w:val="C1A68B4C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 w15:restartNumberingAfterBreak="0">
    <w:nsid w:val="703608EA"/>
    <w:multiLevelType w:val="hybridMultilevel"/>
    <w:tmpl w:val="675ED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448C4"/>
    <w:multiLevelType w:val="hybridMultilevel"/>
    <w:tmpl w:val="B6206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E7365C"/>
    <w:multiLevelType w:val="hybridMultilevel"/>
    <w:tmpl w:val="3F727E28"/>
    <w:lvl w:ilvl="0" w:tplc="597448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44C21"/>
    <w:multiLevelType w:val="hybridMultilevel"/>
    <w:tmpl w:val="BC7A395E"/>
    <w:lvl w:ilvl="0" w:tplc="84CE6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11DF3"/>
    <w:multiLevelType w:val="hybridMultilevel"/>
    <w:tmpl w:val="56DE050A"/>
    <w:lvl w:ilvl="0" w:tplc="034E0A2E">
      <w:start w:val="1"/>
      <w:numFmt w:val="bullet"/>
      <w:pStyle w:val="bullet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D659ED"/>
    <w:multiLevelType w:val="hybridMultilevel"/>
    <w:tmpl w:val="32EE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60BB2"/>
    <w:multiLevelType w:val="hybridMultilevel"/>
    <w:tmpl w:val="8190CFBC"/>
    <w:lvl w:ilvl="0" w:tplc="78EEC89E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9265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6500120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3" w:tplc="4AFE825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265B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910B9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4B0A4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C0214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EACA9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2"/>
  </w:num>
  <w:num w:numId="4">
    <w:abstractNumId w:val="35"/>
  </w:num>
  <w:num w:numId="5">
    <w:abstractNumId w:val="43"/>
  </w:num>
  <w:num w:numId="6">
    <w:abstractNumId w:val="7"/>
  </w:num>
  <w:num w:numId="7">
    <w:abstractNumId w:val="25"/>
  </w:num>
  <w:num w:numId="8">
    <w:abstractNumId w:val="41"/>
  </w:num>
  <w:num w:numId="9">
    <w:abstractNumId w:val="26"/>
  </w:num>
  <w:num w:numId="10">
    <w:abstractNumId w:val="11"/>
  </w:num>
  <w:num w:numId="11">
    <w:abstractNumId w:val="13"/>
  </w:num>
  <w:num w:numId="12">
    <w:abstractNumId w:val="22"/>
  </w:num>
  <w:num w:numId="13">
    <w:abstractNumId w:val="34"/>
  </w:num>
  <w:num w:numId="14">
    <w:abstractNumId w:val="14"/>
    <w:lvlOverride w:ilvl="0">
      <w:startOverride w:val="1"/>
    </w:lvlOverride>
  </w:num>
  <w:num w:numId="15">
    <w:abstractNumId w:val="19"/>
  </w:num>
  <w:num w:numId="16">
    <w:abstractNumId w:val="4"/>
  </w:num>
  <w:num w:numId="17">
    <w:abstractNumId w:val="3"/>
  </w:num>
  <w:num w:numId="18">
    <w:abstractNumId w:val="2"/>
  </w:num>
  <w:num w:numId="19">
    <w:abstractNumId w:val="36"/>
  </w:num>
  <w:num w:numId="20">
    <w:abstractNumId w:val="32"/>
  </w:num>
  <w:num w:numId="21">
    <w:abstractNumId w:val="27"/>
  </w:num>
  <w:num w:numId="22">
    <w:abstractNumId w:val="0"/>
  </w:num>
  <w:num w:numId="23">
    <w:abstractNumId w:val="10"/>
  </w:num>
  <w:num w:numId="24">
    <w:abstractNumId w:val="29"/>
  </w:num>
  <w:num w:numId="25">
    <w:abstractNumId w:val="1"/>
  </w:num>
  <w:num w:numId="26">
    <w:abstractNumId w:val="15"/>
  </w:num>
  <w:num w:numId="27">
    <w:abstractNumId w:val="30"/>
  </w:num>
  <w:num w:numId="28">
    <w:abstractNumId w:val="6"/>
  </w:num>
  <w:num w:numId="29">
    <w:abstractNumId w:val="21"/>
  </w:num>
  <w:num w:numId="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16"/>
  </w:num>
  <w:num w:numId="33">
    <w:abstractNumId w:val="37"/>
  </w:num>
  <w:num w:numId="34">
    <w:abstractNumId w:val="21"/>
    <w:lvlOverride w:ilvl="0">
      <w:startOverride w:val="1"/>
    </w:lvlOverride>
  </w:num>
  <w:num w:numId="35">
    <w:abstractNumId w:val="31"/>
  </w:num>
  <w:num w:numId="36">
    <w:abstractNumId w:val="40"/>
  </w:num>
  <w:num w:numId="37">
    <w:abstractNumId w:val="38"/>
  </w:num>
  <w:num w:numId="38">
    <w:abstractNumId w:val="39"/>
  </w:num>
  <w:num w:numId="39">
    <w:abstractNumId w:val="18"/>
  </w:num>
  <w:num w:numId="40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17"/>
  </w:num>
  <w:num w:numId="43">
    <w:abstractNumId w:val="33"/>
  </w:num>
  <w:num w:numId="44">
    <w:abstractNumId w:val="24"/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2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, Jim (ELS-ATL)">
    <w15:presenceInfo w15:providerId="AD" w15:userId="S-1-5-21-1606980848-484763869-725345543-271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4297F02-58F1-4252-960D-4CB584E1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nhideWhenUsed="1"/>
    <w:lsdException w:name="List Number" w:locked="1" w:semiHidden="1" w:unhideWhenUsed="1" w:qFormat="1"/>
    <w:lsdException w:name="List 2" w:locked="1" w:semiHidden="1" w:uiPriority="0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iPriority="0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iPriority="0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 w:line="276" w:lineRule="auto"/>
    </w:pPr>
    <w:rPr>
      <w:rFonts w:ascii="NexusSansOT" w:hAnsi="NexusSansOT"/>
      <w:szCs w:val="22"/>
      <w:lang w:bidi="en-US"/>
    </w:rPr>
  </w:style>
  <w:style w:type="paragraph" w:styleId="Heading1">
    <w:name w:val="heading 1"/>
    <w:link w:val="Heading1Char"/>
    <w:uiPriority w:val="9"/>
    <w:qFormat/>
    <w:pPr>
      <w:pageBreakBefore/>
      <w:pBdr>
        <w:bottom w:val="single" w:sz="8" w:space="1" w:color="auto"/>
      </w:pBdr>
      <w:spacing w:after="360"/>
      <w:contextualSpacing/>
      <w:outlineLvl w:val="0"/>
    </w:pPr>
    <w:rPr>
      <w:rFonts w:ascii="NexusSansOT" w:hAnsi="NexusSansOT"/>
      <w:b/>
      <w:bCs/>
      <w:color w:val="53565A"/>
      <w:sz w:val="32"/>
      <w:szCs w:val="28"/>
      <w:lang w:bidi="en-US"/>
    </w:rPr>
  </w:style>
  <w:style w:type="paragraph" w:styleId="Heading2">
    <w:name w:val="heading 2"/>
    <w:link w:val="Heading2Char"/>
    <w:uiPriority w:val="9"/>
    <w:unhideWhenUsed/>
    <w:qFormat/>
    <w:pPr>
      <w:keepNext/>
      <w:spacing w:after="240"/>
      <w:outlineLvl w:val="1"/>
    </w:pPr>
    <w:rPr>
      <w:rFonts w:ascii="NexusSansOT" w:hAnsi="NexusSansOT"/>
      <w:b/>
      <w:bCs/>
      <w:color w:val="53565A"/>
      <w:sz w:val="28"/>
      <w:szCs w:val="36"/>
      <w:lang w:bidi="en-US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spacing w:before="480" w:after="240"/>
      <w:outlineLvl w:val="2"/>
    </w:pPr>
    <w:rPr>
      <w:rFonts w:ascii="NexusSansOT" w:hAnsi="NexusSansOT"/>
      <w:b/>
      <w:bCs/>
      <w:color w:val="53605A"/>
      <w:sz w:val="24"/>
      <w:szCs w:val="32"/>
      <w:u w:val="single"/>
      <w:lang w:bidi="en-US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spacing w:before="360" w:after="240"/>
      <w:outlineLvl w:val="3"/>
    </w:pPr>
    <w:rPr>
      <w:rFonts w:ascii="Arial" w:hAnsi="Arial"/>
      <w:b/>
      <w:bCs/>
      <w:i/>
      <w:color w:val="53605A"/>
      <w:sz w:val="24"/>
      <w:szCs w:val="28"/>
      <w:lang w:bidi="en-US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spacing w:before="480" w:after="240"/>
      <w:ind w:left="360"/>
      <w:outlineLvl w:val="4"/>
    </w:pPr>
    <w:rPr>
      <w:rFonts w:ascii="Arial" w:hAnsi="Arial"/>
      <w:b/>
      <w:bCs/>
      <w:iCs/>
      <w:color w:val="53605A"/>
      <w:sz w:val="22"/>
      <w:szCs w:val="22"/>
      <w:lang w:bidi="en-US"/>
    </w:rPr>
  </w:style>
  <w:style w:type="paragraph" w:styleId="Heading6">
    <w:name w:val="heading 6"/>
    <w:next w:val="Normal"/>
    <w:link w:val="Heading6Char"/>
    <w:uiPriority w:val="9"/>
    <w:unhideWhenUsed/>
    <w:qFormat/>
    <w:pPr>
      <w:spacing w:before="360" w:after="240"/>
      <w:ind w:left="360"/>
      <w:outlineLvl w:val="5"/>
    </w:pPr>
    <w:rPr>
      <w:rFonts w:ascii="Arial" w:hAnsi="Arial"/>
      <w:b/>
      <w:bCs/>
      <w:i/>
      <w:iCs/>
      <w:szCs w:val="22"/>
      <w:lang w:bidi="en-US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pPr>
      <w:ind w:left="1440"/>
      <w:outlineLvl w:val="6"/>
    </w:pPr>
    <w:rPr>
      <w:i w:val="0"/>
      <w:sz w:val="22"/>
      <w:u w:val="single"/>
    </w:rPr>
  </w:style>
  <w:style w:type="paragraph" w:styleId="Heading8">
    <w:name w:val="heading 8"/>
    <w:basedOn w:val="Heading4"/>
    <w:next w:val="Normal"/>
    <w:link w:val="Heading8Char"/>
    <w:uiPriority w:val="9"/>
    <w:unhideWhenUsed/>
    <w:qFormat/>
    <w:pPr>
      <w:outlineLvl w:val="7"/>
    </w:pPr>
    <w:rPr>
      <w:sz w:val="22"/>
    </w:rPr>
  </w:style>
  <w:style w:type="paragraph" w:styleId="Heading9">
    <w:name w:val="heading 9"/>
    <w:basedOn w:val="Heading3"/>
    <w:next w:val="Normal"/>
    <w:link w:val="Heading9Char"/>
    <w:uiPriority w:val="9"/>
    <w:unhideWhenUsed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NexusSansOT" w:hAnsi="NexusSansOT"/>
      <w:b/>
      <w:bCs/>
      <w:color w:val="53565A"/>
      <w:sz w:val="32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NexusSansOT" w:hAnsi="NexusSansOT"/>
      <w:b/>
      <w:bCs/>
      <w:color w:val="53565A"/>
      <w:sz w:val="28"/>
      <w:szCs w:val="3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NexusSansOT" w:hAnsi="NexusSansOT"/>
      <w:b/>
      <w:bCs/>
      <w:color w:val="53605A"/>
      <w:sz w:val="24"/>
      <w:szCs w:val="32"/>
      <w:u w:val="single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Arial" w:hAnsi="Arial"/>
      <w:b/>
      <w:bCs/>
      <w:i/>
      <w:color w:val="53605A"/>
      <w:sz w:val="24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Arial" w:hAnsi="Arial"/>
      <w:b/>
      <w:bCs/>
      <w:iCs/>
      <w:color w:val="53605A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ascii="Arial" w:hAnsi="Arial"/>
      <w:b/>
      <w:bCs/>
      <w:i/>
      <w:iCs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ascii="Arial" w:hAnsi="Arial"/>
      <w:b/>
      <w:bCs/>
      <w:iCs/>
      <w:sz w:val="22"/>
      <w:szCs w:val="22"/>
      <w:u w:val="single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Arial" w:hAnsi="Arial"/>
      <w:b/>
      <w:bCs/>
      <w:i/>
      <w:sz w:val="22"/>
      <w:szCs w:val="2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Arial" w:hAnsi="Arial"/>
      <w:b/>
      <w:bCs/>
      <w:sz w:val="28"/>
      <w:szCs w:val="32"/>
      <w:lang w:bidi="en-US"/>
    </w:rPr>
  </w:style>
  <w:style w:type="paragraph" w:styleId="Title">
    <w:name w:val="Title"/>
    <w:link w:val="TitleChar"/>
    <w:uiPriority w:val="10"/>
    <w:qFormat/>
    <w:pPr>
      <w:pBdr>
        <w:top w:val="single" w:sz="12" w:space="1" w:color="E36C0A" w:themeColor="accent6" w:themeShade="BF"/>
      </w:pBdr>
      <w:spacing w:before="120" w:after="480"/>
      <w:jc w:val="right"/>
    </w:pPr>
    <w:rPr>
      <w:rFonts w:ascii="Arial" w:hAnsi="Arial" w:cs="Arial"/>
      <w:i/>
      <w:color w:val="0000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Arial" w:hAnsi="Arial" w:cs="Arial"/>
      <w:i/>
      <w:color w:val="000080"/>
      <w:sz w:val="48"/>
      <w:szCs w:val="48"/>
    </w:rPr>
  </w:style>
  <w:style w:type="paragraph" w:styleId="Subtitle">
    <w:name w:val="Subtitle"/>
    <w:next w:val="Normal"/>
    <w:link w:val="SubtitleChar"/>
    <w:uiPriority w:val="11"/>
    <w:qFormat/>
    <w:pPr>
      <w:spacing w:before="120" w:after="120"/>
      <w:jc w:val="right"/>
    </w:pPr>
    <w:rPr>
      <w:rFonts w:ascii="Arial" w:hAnsi="Arial"/>
      <w:i/>
      <w:smallCaps/>
      <w:spacing w:val="5"/>
      <w:sz w:val="40"/>
      <w:szCs w:val="5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Arial" w:hAnsi="Arial"/>
      <w:i/>
      <w:smallCaps/>
      <w:spacing w:val="5"/>
      <w:sz w:val="40"/>
      <w:szCs w:val="52"/>
      <w:lang w:bidi="en-US"/>
    </w:rPr>
  </w:style>
  <w:style w:type="character" w:styleId="Strong">
    <w:name w:val="Strong"/>
    <w:basedOn w:val="DefaultParagraphFont"/>
    <w:uiPriority w:val="22"/>
    <w:qFormat/>
    <w:rPr>
      <w:rFonts w:cs="Times New Roman"/>
      <w:b/>
      <w:color w:val="C0504D"/>
    </w:rPr>
  </w:style>
  <w:style w:type="character" w:styleId="Emphasis">
    <w:name w:val="Emphasis"/>
    <w:basedOn w:val="DefaultParagraphFont"/>
    <w:uiPriority w:val="20"/>
    <w:qFormat/>
    <w:rPr>
      <w:b/>
      <w:i/>
    </w:rPr>
  </w:style>
  <w:style w:type="paragraph" w:styleId="NoSpacing">
    <w:name w:val="No Spacing"/>
    <w:basedOn w:val="Normal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  <w:locked/>
    <w:rPr>
      <w:rFonts w:ascii="Arial" w:hAnsi="Arial"/>
      <w:szCs w:val="22"/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Pr>
      <w:i/>
    </w:rPr>
  </w:style>
  <w:style w:type="character" w:customStyle="1" w:styleId="QuoteChar">
    <w:name w:val="Quote Char"/>
    <w:basedOn w:val="DefaultParagraphFont"/>
    <w:link w:val="Quote"/>
    <w:uiPriority w:val="99"/>
    <w:locked/>
    <w:rPr>
      <w:rFonts w:ascii="Arial" w:hAnsi="Arial"/>
      <w:i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Pr>
      <w:rFonts w:ascii="Arial" w:hAnsi="Arial"/>
      <w:b/>
      <w:i/>
      <w:color w:val="FFFFFF"/>
      <w:szCs w:val="22"/>
      <w:shd w:val="clear" w:color="auto" w:fill="C0504D"/>
      <w:lang w:bidi="en-US"/>
    </w:rPr>
  </w:style>
  <w:style w:type="character" w:styleId="SubtleEmphasis">
    <w:name w:val="Subtle Emphasis"/>
    <w:basedOn w:val="DefaultParagraphFont"/>
    <w:uiPriority w:val="99"/>
    <w:qFormat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Pr>
      <w:rFonts w:cs="Times New Roman"/>
      <w:b/>
      <w:i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Pr>
      <w:rFonts w:cs="Times New Roman"/>
      <w:b/>
    </w:rPr>
  </w:style>
  <w:style w:type="character" w:styleId="IntenseReference">
    <w:name w:val="Intense Reference"/>
    <w:basedOn w:val="DefaultParagraphFont"/>
    <w:uiPriority w:val="99"/>
    <w:qFormat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Caption">
    <w:name w:val="caption"/>
    <w:next w:val="Normal"/>
    <w:unhideWhenUsed/>
    <w:qFormat/>
    <w:pPr>
      <w:spacing w:before="240" w:after="120"/>
      <w:jc w:val="center"/>
    </w:pPr>
    <w:rPr>
      <w:rFonts w:ascii="Arial" w:hAnsi="Arial"/>
      <w:b/>
      <w:bCs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center" w:pos="6480"/>
        <w:tab w:val="right" w:pos="9360"/>
        <w:tab w:val="right" w:pos="12960"/>
      </w:tabs>
      <w:jc w:val="right"/>
    </w:pPr>
    <w:rPr>
      <w:rFonts w:cs="Arial"/>
      <w:i/>
      <w:szCs w:val="24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Arial" w:hAnsi="Arial" w:cs="Arial"/>
      <w:i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Arial" w:hAnsi="Arial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table" w:styleId="MediumList2-Accent1">
    <w:name w:val="Medium List 2 Accent 1"/>
    <w:basedOn w:val="TableNormal"/>
    <w:uiPriority w:val="9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LightShading1">
    <w:name w:val="Light Shading1"/>
    <w:uiPriority w:val="9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pPr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pPr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pPr>
      <w:ind w:left="1600"/>
    </w:pPr>
    <w:rPr>
      <w:rFonts w:asciiTheme="minorHAnsi" w:hAnsiTheme="minorHAnsi"/>
      <w:szCs w:val="20"/>
    </w:rPr>
  </w:style>
  <w:style w:type="paragraph" w:customStyle="1" w:styleId="HeaderLine2">
    <w:name w:val="Header Line 2"/>
    <w:uiPriority w:val="99"/>
    <w:pPr>
      <w:tabs>
        <w:tab w:val="center" w:pos="4680"/>
        <w:tab w:val="center" w:pos="6480"/>
        <w:tab w:val="right" w:pos="9360"/>
        <w:tab w:val="right" w:pos="12960"/>
      </w:tabs>
      <w:jc w:val="right"/>
    </w:pPr>
    <w:rPr>
      <w:rFonts w:ascii="Arial" w:hAnsi="Arial" w:cs="Arial"/>
      <w:iCs/>
      <w:smallCaps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unhideWhenUsed/>
    <w:pPr>
      <w:spacing w:after="360" w:line="240" w:lineRule="auto"/>
      <w:ind w:left="360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Arial" w:hAnsi="Arial"/>
      <w:sz w:val="22"/>
      <w:szCs w:val="22"/>
      <w:lang w:bidi="en-US"/>
    </w:rPr>
  </w:style>
  <w:style w:type="paragraph" w:customStyle="1" w:styleId="TableColumnHeadingText">
    <w:name w:val="Table Column Heading Text"/>
    <w:uiPriority w:val="99"/>
    <w:pPr>
      <w:spacing w:before="120" w:after="120"/>
    </w:pPr>
    <w:rPr>
      <w:rFonts w:ascii="Arial" w:hAnsi="Arial" w:cs="Arial"/>
      <w:b/>
      <w:sz w:val="18"/>
    </w:rPr>
  </w:style>
  <w:style w:type="paragraph" w:customStyle="1" w:styleId="TableText">
    <w:name w:val="Table Text"/>
    <w:uiPriority w:val="99"/>
    <w:pPr>
      <w:spacing w:before="120" w:after="120"/>
    </w:pPr>
    <w:rPr>
      <w:rFonts w:ascii="Arial" w:hAnsi="Arial" w:cs="Arial"/>
      <w:sz w:val="18"/>
    </w:rPr>
  </w:style>
  <w:style w:type="paragraph" w:styleId="ListNumber">
    <w:name w:val="List Number"/>
    <w:basedOn w:val="Normal"/>
    <w:uiPriority w:val="99"/>
    <w:unhideWhenUsed/>
    <w:qFormat/>
    <w:pPr>
      <w:numPr>
        <w:numId w:val="19"/>
      </w:numPr>
      <w:spacing w:after="240" w:line="240" w:lineRule="auto"/>
    </w:pPr>
  </w:style>
  <w:style w:type="paragraph" w:styleId="ListNumber2">
    <w:name w:val="List Number 2"/>
    <w:basedOn w:val="ListNumber"/>
    <w:uiPriority w:val="99"/>
    <w:unhideWhenUsed/>
    <w:pPr>
      <w:numPr>
        <w:numId w:val="20"/>
      </w:numPr>
      <w:spacing w:before="60" w:after="60"/>
    </w:pPr>
  </w:style>
  <w:style w:type="paragraph" w:customStyle="1" w:styleId="Subtitle2">
    <w:name w:val="Subtitle 2"/>
    <w:uiPriority w:val="99"/>
    <w:pPr>
      <w:spacing w:before="120" w:after="240"/>
      <w:jc w:val="right"/>
    </w:pPr>
    <w:rPr>
      <w:rFonts w:ascii="Arial" w:hAnsi="Arial" w:cs="Arial"/>
      <w:b/>
      <w:color w:val="000080"/>
      <w:sz w:val="48"/>
      <w:szCs w:val="48"/>
    </w:rPr>
  </w:style>
  <w:style w:type="paragraph" w:styleId="ListBullet2">
    <w:name w:val="List Bullet 2"/>
    <w:basedOn w:val="Normal"/>
    <w:uiPriority w:val="99"/>
    <w:pPr>
      <w:contextualSpacing/>
    </w:pPr>
  </w:style>
  <w:style w:type="paragraph" w:styleId="ListBullet">
    <w:name w:val="List Bullet"/>
    <w:uiPriority w:val="99"/>
    <w:pPr>
      <w:numPr>
        <w:numId w:val="15"/>
      </w:numPr>
      <w:spacing w:before="120" w:after="240"/>
    </w:pPr>
    <w:rPr>
      <w:rFonts w:ascii="Arial" w:hAnsi="Arial"/>
      <w:szCs w:val="24"/>
    </w:rPr>
  </w:style>
  <w:style w:type="paragraph" w:customStyle="1" w:styleId="DDTableSpecHeading2">
    <w:name w:val="DD Table Spec Heading 2"/>
    <w:uiPriority w:val="99"/>
    <w:pPr>
      <w:spacing w:before="360" w:after="240"/>
      <w:ind w:left="360"/>
    </w:pPr>
    <w:rPr>
      <w:rFonts w:ascii="Arial" w:hAnsi="Arial" w:cs="Arial"/>
      <w:b/>
      <w:i/>
      <w:sz w:val="24"/>
      <w:szCs w:val="24"/>
    </w:rPr>
  </w:style>
  <w:style w:type="paragraph" w:customStyle="1" w:styleId="DDTableSpecText1">
    <w:name w:val="DD Table Spec Text 1"/>
    <w:basedOn w:val="TableText"/>
    <w:uiPriority w:val="99"/>
    <w:rPr>
      <w:b/>
      <w:i/>
    </w:rPr>
  </w:style>
  <w:style w:type="paragraph" w:customStyle="1" w:styleId="TableBullet">
    <w:name w:val="Table Bullet"/>
    <w:basedOn w:val="TableText"/>
    <w:uiPriority w:val="99"/>
    <w:pPr>
      <w:numPr>
        <w:numId w:val="26"/>
      </w:numPr>
    </w:pPr>
  </w:style>
  <w:style w:type="paragraph" w:customStyle="1" w:styleId="SectionHeading">
    <w:name w:val="Section Heading"/>
    <w:qFormat/>
    <w:pPr>
      <w:pageBreakBefore/>
      <w:overflowPunct w:val="0"/>
      <w:autoSpaceDE w:val="0"/>
      <w:autoSpaceDN w:val="0"/>
      <w:adjustRightInd w:val="0"/>
      <w:spacing w:before="120" w:after="360"/>
      <w:textAlignment w:val="baseline"/>
    </w:pPr>
    <w:rPr>
      <w:rFonts w:ascii="NexusSansOT" w:hAnsi="NexusSansOT" w:cs="Arial"/>
      <w:b/>
      <w:caps/>
      <w:color w:val="007398"/>
      <w:sz w:val="40"/>
    </w:rPr>
  </w:style>
  <w:style w:type="paragraph" w:styleId="Index1">
    <w:name w:val="index 1"/>
    <w:basedOn w:val="Normal"/>
    <w:next w:val="Normal"/>
    <w:autoRedefine/>
    <w:uiPriority w:val="99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pPr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customStyle="1" w:styleId="Bullet1">
    <w:name w:val="Bullet 1"/>
    <w:basedOn w:val="Bullet"/>
    <w:uiPriority w:val="99"/>
  </w:style>
  <w:style w:type="paragraph" w:customStyle="1" w:styleId="Bullet">
    <w:name w:val="Bullet"/>
    <w:basedOn w:val="Normal"/>
    <w:uiPriority w:val="99"/>
    <w:qFormat/>
    <w:pPr>
      <w:spacing w:before="240" w:after="240" w:line="240" w:lineRule="auto"/>
      <w:ind w:left="720" w:hanging="360"/>
    </w:pPr>
    <w:rPr>
      <w:szCs w:val="18"/>
    </w:rPr>
  </w:style>
  <w:style w:type="paragraph" w:customStyle="1" w:styleId="Figure">
    <w:name w:val="Figure"/>
    <w:basedOn w:val="Caption"/>
    <w:qFormat/>
    <w:pPr>
      <w:spacing w:before="60"/>
    </w:pPr>
    <w:rPr>
      <w:caps/>
    </w:rPr>
  </w:style>
  <w:style w:type="paragraph" w:customStyle="1" w:styleId="Subtitle3">
    <w:name w:val="Subtitle 3"/>
    <w:qFormat/>
    <w:pPr>
      <w:jc w:val="center"/>
    </w:pPr>
    <w:rPr>
      <w:rFonts w:ascii="Tahoma" w:hAnsi="Tahoma" w:cs="Tahoma"/>
      <w:b/>
      <w:color w:val="000080"/>
      <w:sz w:val="36"/>
      <w:szCs w:val="48"/>
    </w:rPr>
  </w:style>
  <w:style w:type="paragraph" w:customStyle="1" w:styleId="TableText-Centered">
    <w:name w:val="Table Text-Centered"/>
    <w:basedOn w:val="TableText"/>
    <w:qFormat/>
    <w:pPr>
      <w:jc w:val="center"/>
    </w:pPr>
  </w:style>
  <w:style w:type="paragraph" w:customStyle="1" w:styleId="NOTE">
    <w:name w:val="NOTE"/>
    <w:qFormat/>
    <w:pPr>
      <w:spacing w:before="120" w:after="360"/>
      <w:ind w:left="2232" w:hanging="1512"/>
    </w:pPr>
    <w:rPr>
      <w:rFonts w:ascii="Arial" w:hAnsi="Arial"/>
      <w:b/>
      <w:i/>
      <w:noProof/>
      <w:szCs w:val="22"/>
    </w:rPr>
  </w:style>
  <w:style w:type="paragraph" w:customStyle="1" w:styleId="DDTableSpecsBULLET1">
    <w:name w:val="DD Table Specs BULLET 1"/>
    <w:basedOn w:val="DDTableSpecText1"/>
    <w:qFormat/>
    <w:pPr>
      <w:numPr>
        <w:numId w:val="13"/>
      </w:numPr>
    </w:pPr>
  </w:style>
  <w:style w:type="paragraph" w:customStyle="1" w:styleId="TableTextIndent1">
    <w:name w:val="Table Text Indent1"/>
    <w:basedOn w:val="TableText"/>
    <w:qFormat/>
    <w:pPr>
      <w:ind w:left="360"/>
    </w:pPr>
  </w:style>
  <w:style w:type="paragraph" w:customStyle="1" w:styleId="Steps">
    <w:name w:val="Steps"/>
    <w:qFormat/>
    <w:pPr>
      <w:numPr>
        <w:numId w:val="25"/>
      </w:numPr>
      <w:spacing w:before="120" w:line="360" w:lineRule="auto"/>
    </w:pPr>
    <w:rPr>
      <w:rFonts w:ascii="Arial" w:hAnsi="Arial"/>
      <w:szCs w:val="22"/>
      <w:lang w:bidi="en-US"/>
    </w:rPr>
  </w:style>
  <w:style w:type="paragraph" w:customStyle="1" w:styleId="Title2">
    <w:name w:val="Title 2"/>
    <w:qFormat/>
    <w:pPr>
      <w:spacing w:before="120" w:after="240"/>
      <w:jc w:val="right"/>
    </w:pPr>
    <w:rPr>
      <w:rFonts w:ascii="NexusSansOT" w:hAnsi="NexusSansOT" w:cs="Arial"/>
      <w:b/>
      <w:smallCaps/>
      <w:color w:val="FF6C00"/>
      <w:sz w:val="52"/>
      <w:szCs w:val="52"/>
    </w:rPr>
  </w:style>
  <w:style w:type="paragraph" w:customStyle="1" w:styleId="TOCTitle">
    <w:name w:val="TOC Title"/>
    <w:qFormat/>
    <w:pPr>
      <w:spacing w:before="120" w:after="240"/>
      <w:jc w:val="center"/>
    </w:pPr>
    <w:rPr>
      <w:rFonts w:ascii="Arial" w:hAnsi="Arial"/>
      <w:b/>
      <w:smallCaps/>
      <w:spacing w:val="5"/>
      <w:sz w:val="32"/>
      <w:szCs w:val="32"/>
      <w:lang w:bidi="en-US"/>
    </w:rPr>
  </w:style>
  <w:style w:type="paragraph" w:styleId="BlockText">
    <w:name w:val="Block Text"/>
    <w:basedOn w:val="Normal"/>
    <w:uiPriority w:val="99"/>
    <w:unhideWhenUsed/>
    <w:locked/>
    <w:pPr>
      <w:spacing w:line="240" w:lineRule="auto"/>
      <w:ind w:left="1080" w:right="1440"/>
    </w:pPr>
  </w:style>
  <w:style w:type="paragraph" w:styleId="BodyText2">
    <w:name w:val="Body Text 2"/>
    <w:link w:val="BodyText2Char"/>
    <w:uiPriority w:val="99"/>
    <w:unhideWhenUsed/>
    <w:locked/>
    <w:pPr>
      <w:spacing w:after="240"/>
      <w:ind w:left="720"/>
    </w:pPr>
    <w:rPr>
      <w:rFonts w:ascii="Arial" w:hAnsi="Arial"/>
      <w:szCs w:val="22"/>
      <w:lang w:bidi="en-US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Arial" w:hAnsi="Arial"/>
      <w:szCs w:val="22"/>
      <w:lang w:bidi="en-US"/>
    </w:rPr>
  </w:style>
  <w:style w:type="paragraph" w:styleId="BodyText3">
    <w:name w:val="Body Text 3"/>
    <w:basedOn w:val="BodyText"/>
    <w:link w:val="BodyText3Char"/>
    <w:uiPriority w:val="99"/>
    <w:unhideWhenUsed/>
    <w:locked/>
    <w:pPr>
      <w:ind w:left="1440"/>
    </w:pPr>
  </w:style>
  <w:style w:type="character" w:customStyle="1" w:styleId="BodyText3Char">
    <w:name w:val="Body Text 3 Char"/>
    <w:basedOn w:val="DefaultParagraphFont"/>
    <w:link w:val="BodyText3"/>
    <w:uiPriority w:val="99"/>
    <w:rPr>
      <w:rFonts w:ascii="Arial" w:hAnsi="Arial"/>
      <w:szCs w:val="22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locked/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ascii="Arial" w:hAnsi="Arial"/>
      <w:sz w:val="22"/>
      <w:szCs w:val="22"/>
      <w:lang w:bidi="en-US"/>
    </w:rPr>
  </w:style>
  <w:style w:type="paragraph" w:styleId="BodyTextIndent">
    <w:name w:val="Body Text Indent"/>
    <w:basedOn w:val="BodyText3"/>
    <w:link w:val="BodyTextIndentChar"/>
    <w:uiPriority w:val="99"/>
    <w:unhideWhenUsed/>
    <w:locked/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" w:hAnsi="Arial"/>
      <w:szCs w:val="22"/>
      <w:lang w:bidi="en-US"/>
    </w:rPr>
  </w:style>
  <w:style w:type="paragraph" w:styleId="BodyTextIndent2">
    <w:name w:val="Body Text Indent 2"/>
    <w:basedOn w:val="Normal"/>
    <w:link w:val="BodyTextIndent2Char"/>
    <w:uiPriority w:val="99"/>
    <w:unhideWhenUsed/>
    <w:locked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Arial" w:hAnsi="Arial"/>
      <w:szCs w:val="22"/>
      <w:lang w:bidi="en-US"/>
    </w:rPr>
  </w:style>
  <w:style w:type="paragraph" w:styleId="BodyTextIndent3">
    <w:name w:val="Body Text Indent 3"/>
    <w:basedOn w:val="Normal"/>
    <w:link w:val="BodyTextIndent3Char"/>
    <w:uiPriority w:val="99"/>
    <w:unhideWhenUsed/>
    <w:locked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Arial" w:hAnsi="Arial"/>
      <w:szCs w:val="16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hd w:val="clear" w:color="auto" w:fill="E5E5CC"/>
    </w:rPr>
  </w:style>
  <w:style w:type="paragraph" w:customStyle="1" w:styleId="BulletIndent1">
    <w:name w:val="Bullet Indent 1"/>
    <w:basedOn w:val="Normal"/>
    <w:qFormat/>
    <w:pPr>
      <w:numPr>
        <w:ilvl w:val="1"/>
        <w:numId w:val="4"/>
      </w:numPr>
      <w:spacing w:after="240" w:line="240" w:lineRule="auto"/>
    </w:pPr>
  </w:style>
  <w:style w:type="paragraph" w:customStyle="1" w:styleId="DocTitle">
    <w:name w:val="Doc Title"/>
    <w:qFormat/>
    <w:pPr>
      <w:spacing w:after="200" w:line="276" w:lineRule="auto"/>
      <w:jc w:val="center"/>
    </w:pPr>
    <w:rPr>
      <w:rFonts w:ascii="Cambria" w:hAnsi="Cambria"/>
      <w:b/>
      <w:bCs/>
      <w:kern w:val="28"/>
      <w:sz w:val="72"/>
      <w:szCs w:val="72"/>
    </w:rPr>
  </w:style>
  <w:style w:type="paragraph" w:styleId="ListBullet4">
    <w:name w:val="List Bullet 4"/>
    <w:basedOn w:val="Normal"/>
    <w:uiPriority w:val="99"/>
    <w:unhideWhenUsed/>
    <w:locked/>
    <w:pPr>
      <w:numPr>
        <w:numId w:val="17"/>
      </w:numPr>
      <w:contextualSpacing/>
    </w:pPr>
  </w:style>
  <w:style w:type="paragraph" w:styleId="ListNumber3">
    <w:name w:val="List Number 3"/>
    <w:basedOn w:val="ListNumber"/>
    <w:uiPriority w:val="99"/>
    <w:unhideWhenUsed/>
    <w:locked/>
    <w:pPr>
      <w:numPr>
        <w:numId w:val="21"/>
      </w:numPr>
      <w:spacing w:before="60" w:after="60"/>
    </w:pPr>
  </w:style>
  <w:style w:type="paragraph" w:customStyle="1" w:styleId="Note0">
    <w:name w:val="Note"/>
    <w:basedOn w:val="Normal"/>
    <w:pPr>
      <w:overflowPunct w:val="0"/>
      <w:autoSpaceDE w:val="0"/>
      <w:autoSpaceDN w:val="0"/>
      <w:adjustRightInd w:val="0"/>
      <w:spacing w:line="240" w:lineRule="auto"/>
      <w:ind w:left="2664" w:hanging="1224"/>
      <w:textAlignment w:val="baseline"/>
    </w:pPr>
    <w:rPr>
      <w:rFonts w:cs="Arial"/>
      <w:b/>
      <w:i/>
      <w:szCs w:val="20"/>
      <w:lang w:bidi="ar-SA"/>
    </w:rPr>
  </w:style>
  <w:style w:type="paragraph" w:customStyle="1" w:styleId="NOTE-Table">
    <w:name w:val="NOTE - Table"/>
    <w:qFormat/>
    <w:pPr>
      <w:spacing w:before="60" w:after="60"/>
      <w:ind w:left="1224" w:hanging="1224"/>
    </w:pPr>
    <w:rPr>
      <w:rFonts w:ascii="Arial" w:hAnsi="Arial" w:cs="Arial"/>
      <w:b/>
      <w:i/>
      <w:sz w:val="18"/>
    </w:rPr>
  </w:style>
  <w:style w:type="paragraph" w:customStyle="1" w:styleId="StepSubBullet">
    <w:name w:val="Step Sub Bullet"/>
    <w:qFormat/>
    <w:pPr>
      <w:numPr>
        <w:numId w:val="24"/>
      </w:numPr>
      <w:spacing w:before="60" w:after="120" w:line="360" w:lineRule="auto"/>
    </w:pPr>
    <w:rPr>
      <w:rFonts w:ascii="Arial" w:hAnsi="Arial" w:cs="Arial"/>
      <w:szCs w:val="22"/>
      <w:lang w:bidi="en-US"/>
    </w:rPr>
  </w:style>
  <w:style w:type="character" w:customStyle="1" w:styleId="special1">
    <w:name w:val="special1"/>
    <w:basedOn w:val="DefaultParagraphFont"/>
    <w:rPr>
      <w:b/>
      <w:bCs/>
      <w:color w:val="20488E"/>
      <w:spacing w:val="24"/>
      <w:sz w:val="18"/>
      <w:szCs w:val="18"/>
    </w:rPr>
  </w:style>
  <w:style w:type="character" w:customStyle="1" w:styleId="contactinfo1">
    <w:name w:val="contactinfo1"/>
    <w:basedOn w:val="DefaultParagraphFont"/>
    <w:rPr>
      <w:rFonts w:ascii="Arial" w:hAnsi="Arial" w:cs="Arial" w:hint="default"/>
      <w:b w:val="0"/>
      <w:bCs w:val="0"/>
      <w:color w:val="20468D"/>
      <w:sz w:val="17"/>
      <w:szCs w:val="17"/>
    </w:rPr>
  </w:style>
  <w:style w:type="paragraph" w:customStyle="1" w:styleId="DDTableText-ExampleRows">
    <w:name w:val="DD Table Text-Example Rows"/>
    <w:qFormat/>
    <w:pPr>
      <w:ind w:left="720"/>
    </w:pPr>
    <w:rPr>
      <w:rFonts w:ascii="Courier New" w:hAnsi="Courier New"/>
      <w:sz w:val="18"/>
      <w:szCs w:val="18"/>
      <w:lang w:bidi="en-US"/>
    </w:rPr>
  </w:style>
  <w:style w:type="paragraph" w:customStyle="1" w:styleId="DDAlphabeticSectionHeading">
    <w:name w:val="DD Alphabetic Section Heading"/>
    <w:qFormat/>
    <w:pPr>
      <w:jc w:val="center"/>
    </w:pPr>
    <w:rPr>
      <w:rFonts w:ascii="Arial" w:hAnsi="Arial" w:cs="Arial"/>
      <w:b/>
      <w:smallCaps/>
      <w:color w:val="000080"/>
      <w:sz w:val="40"/>
      <w:szCs w:val="40"/>
    </w:rPr>
  </w:style>
  <w:style w:type="paragraph" w:customStyle="1" w:styleId="BulletIndent">
    <w:name w:val="Bullet Indent"/>
    <w:basedOn w:val="BulletIndent1"/>
    <w:qFormat/>
    <w:pPr>
      <w:numPr>
        <w:ilvl w:val="0"/>
      </w:numPr>
    </w:pPr>
  </w:style>
  <w:style w:type="paragraph" w:customStyle="1" w:styleId="BulletIndent3">
    <w:name w:val="Bullet Indent 3"/>
    <w:qFormat/>
    <w:pPr>
      <w:numPr>
        <w:numId w:val="10"/>
      </w:numPr>
      <w:spacing w:after="240"/>
    </w:pPr>
    <w:rPr>
      <w:rFonts w:ascii="Arial" w:hAnsi="Arial" w:cs="Arial"/>
      <w:szCs w:val="22"/>
    </w:rPr>
  </w:style>
  <w:style w:type="paragraph" w:styleId="ListNumber4">
    <w:name w:val="List Number 4"/>
    <w:basedOn w:val="Normal"/>
    <w:uiPriority w:val="99"/>
    <w:unhideWhenUsed/>
    <w:locked/>
    <w:pPr>
      <w:tabs>
        <w:tab w:val="num" w:pos="3240"/>
      </w:tabs>
      <w:spacing w:line="360" w:lineRule="auto"/>
      <w:ind w:left="3600" w:hanging="360"/>
    </w:pPr>
  </w:style>
  <w:style w:type="paragraph" w:customStyle="1" w:styleId="Title3">
    <w:name w:val="Title 3"/>
    <w:basedOn w:val="Title2"/>
    <w:qFormat/>
    <w:rPr>
      <w:b w:val="0"/>
      <w:color w:val="53565A"/>
      <w:sz w:val="48"/>
      <w:szCs w:val="48"/>
    </w:rPr>
  </w:style>
  <w:style w:type="character" w:customStyle="1" w:styleId="m1">
    <w:name w:val="m1"/>
    <w:basedOn w:val="DefaultParagraphFont"/>
    <w:rPr>
      <w:rFonts w:cs="Courier New"/>
      <w:color w:val="0000FF"/>
      <w:sz w:val="16"/>
      <w:szCs w:val="16"/>
    </w:rPr>
  </w:style>
  <w:style w:type="character" w:customStyle="1" w:styleId="pi1">
    <w:name w:val="pi1"/>
    <w:basedOn w:val="DefaultParagraphFont"/>
    <w:rPr>
      <w:color w:val="0000FF"/>
    </w:rPr>
  </w:style>
  <w:style w:type="character" w:customStyle="1" w:styleId="t1">
    <w:name w:val="t1"/>
    <w:basedOn w:val="DefaultParagraphFont"/>
    <w:rPr>
      <w:color w:val="990000"/>
    </w:rPr>
  </w:style>
  <w:style w:type="character" w:customStyle="1" w:styleId="ns1">
    <w:name w:val="ns1"/>
    <w:basedOn w:val="DefaultParagraphFont"/>
    <w:rPr>
      <w:color w:val="FF0000"/>
    </w:rPr>
  </w:style>
  <w:style w:type="character" w:customStyle="1" w:styleId="b1">
    <w:name w:val="b1"/>
    <w:basedOn w:val="DefaultParagraphFont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Pr>
      <w:b/>
      <w:bCs/>
    </w:rPr>
  </w:style>
  <w:style w:type="paragraph" w:styleId="List">
    <w:name w:val="List"/>
    <w:basedOn w:val="Normal"/>
    <w:locked/>
    <w:pPr>
      <w:spacing w:line="240" w:lineRule="auto"/>
      <w:ind w:left="360" w:hanging="360"/>
      <w:contextualSpacing/>
    </w:pPr>
    <w:rPr>
      <w:szCs w:val="24"/>
      <w:lang w:bidi="ar-SA"/>
    </w:rPr>
  </w:style>
  <w:style w:type="paragraph" w:styleId="List2">
    <w:name w:val="List 2"/>
    <w:basedOn w:val="Normal"/>
    <w:locked/>
    <w:pPr>
      <w:spacing w:line="240" w:lineRule="auto"/>
      <w:ind w:left="720" w:hanging="360"/>
      <w:contextualSpacing/>
    </w:pPr>
    <w:rPr>
      <w:szCs w:val="24"/>
      <w:lang w:bidi="ar-SA"/>
    </w:rPr>
  </w:style>
  <w:style w:type="paragraph" w:styleId="ListBullet5">
    <w:name w:val="List Bullet 5"/>
    <w:basedOn w:val="Normal"/>
    <w:locked/>
    <w:pPr>
      <w:numPr>
        <w:numId w:val="18"/>
      </w:numPr>
      <w:spacing w:line="240" w:lineRule="auto"/>
      <w:contextualSpacing/>
    </w:pPr>
    <w:rPr>
      <w:szCs w:val="24"/>
      <w:lang w:bidi="ar-SA"/>
    </w:rPr>
  </w:style>
  <w:style w:type="paragraph" w:styleId="ListNumber5">
    <w:name w:val="List Number 5"/>
    <w:basedOn w:val="Normal"/>
    <w:locked/>
    <w:pPr>
      <w:numPr>
        <w:numId w:val="22"/>
      </w:numPr>
      <w:spacing w:line="240" w:lineRule="auto"/>
      <w:contextualSpacing/>
    </w:pPr>
    <w:rPr>
      <w:szCs w:val="24"/>
      <w:lang w:bidi="ar-SA"/>
    </w:rPr>
  </w:style>
  <w:style w:type="paragraph" w:customStyle="1" w:styleId="BulletIndent2">
    <w:name w:val="Bullet Indent 2"/>
    <w:qFormat/>
    <w:pPr>
      <w:numPr>
        <w:numId w:val="9"/>
      </w:numPr>
      <w:spacing w:after="240"/>
    </w:pPr>
    <w:rPr>
      <w:rFonts w:ascii="Arial" w:hAnsi="Arial" w:cs="Arial"/>
      <w:szCs w:val="22"/>
    </w:rPr>
  </w:style>
  <w:style w:type="paragraph" w:customStyle="1" w:styleId="XMLStyle">
    <w:name w:val="XML Style"/>
    <w:qFormat/>
    <w:pPr>
      <w:ind w:left="360"/>
    </w:pPr>
    <w:rPr>
      <w:rFonts w:ascii="Courier New" w:hAnsi="Courier New"/>
      <w:sz w:val="18"/>
      <w:szCs w:val="18"/>
    </w:rPr>
  </w:style>
  <w:style w:type="paragraph" w:customStyle="1" w:styleId="TableBulletIndent">
    <w:name w:val="Table Bullet Indent"/>
    <w:basedOn w:val="TableBulletnoindent"/>
    <w:qFormat/>
    <w:pPr>
      <w:numPr>
        <w:numId w:val="0"/>
      </w:numPr>
    </w:pPr>
  </w:style>
  <w:style w:type="paragraph" w:customStyle="1" w:styleId="TableBulletnoindent">
    <w:name w:val="Table Bullet no indent"/>
    <w:qFormat/>
    <w:pPr>
      <w:numPr>
        <w:numId w:val="27"/>
      </w:numPr>
      <w:spacing w:before="120" w:after="120"/>
    </w:pPr>
    <w:rPr>
      <w:rFonts w:ascii="Arial" w:hAnsi="Arial" w:cs="Arial"/>
      <w:sz w:val="18"/>
    </w:rPr>
  </w:style>
  <w:style w:type="paragraph" w:styleId="NormalWeb">
    <w:name w:val="Normal (Web)"/>
    <w:basedOn w:val="Normal"/>
    <w:uiPriority w:val="99"/>
    <w:semiHidden/>
    <w:unhideWhenUsed/>
    <w:lock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bulletH1">
    <w:name w:val="bullet H1"/>
    <w:pPr>
      <w:numPr>
        <w:numId w:val="8"/>
      </w:numPr>
      <w:spacing w:before="120" w:after="120"/>
    </w:pPr>
    <w:rPr>
      <w:rFonts w:ascii="Arial" w:hAnsi="Arial"/>
      <w:szCs w:val="22"/>
      <w:lang w:bidi="en-US"/>
    </w:rPr>
  </w:style>
  <w:style w:type="character" w:customStyle="1" w:styleId="Emphasis1">
    <w:name w:val="Emphasis1"/>
    <w:basedOn w:val="DefaultParagraphFont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lang w:bidi="en-US"/>
    </w:rPr>
  </w:style>
  <w:style w:type="paragraph" w:customStyle="1" w:styleId="Bullet2">
    <w:name w:val="Bullet 2"/>
    <w:basedOn w:val="BulletIndent"/>
    <w:pPr>
      <w:numPr>
        <w:numId w:val="5"/>
      </w:numPr>
    </w:pPr>
  </w:style>
  <w:style w:type="paragraph" w:styleId="BodyTextFirstIndent2">
    <w:name w:val="Body Text First Indent 2"/>
    <w:basedOn w:val="BodyTextIndent"/>
    <w:link w:val="BodyTextFirstIndent2Char"/>
    <w:uiPriority w:val="99"/>
    <w:unhideWhenUsed/>
    <w:locked/>
    <w:pPr>
      <w:ind w:firstLine="216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ascii="Arial" w:hAnsi="Arial"/>
      <w:szCs w:val="22"/>
      <w:lang w:bidi="en-US"/>
    </w:rPr>
  </w:style>
  <w:style w:type="paragraph" w:customStyle="1" w:styleId="List2IndentNumbered">
    <w:name w:val="List 2 Indent Numbered"/>
    <w:qFormat/>
    <w:pPr>
      <w:numPr>
        <w:numId w:val="14"/>
      </w:numPr>
    </w:pPr>
    <w:rPr>
      <w:rFonts w:ascii="Arial" w:hAnsi="Arial"/>
      <w:szCs w:val="24"/>
    </w:rPr>
  </w:style>
  <w:style w:type="paragraph" w:customStyle="1" w:styleId="BulletIndent4">
    <w:name w:val="Bullet Indent 4"/>
    <w:qFormat/>
    <w:pPr>
      <w:numPr>
        <w:numId w:val="11"/>
      </w:numPr>
      <w:spacing w:after="240"/>
    </w:pPr>
    <w:rPr>
      <w:rFonts w:ascii="Arial" w:hAnsi="Arial"/>
      <w:szCs w:val="24"/>
    </w:rPr>
  </w:style>
  <w:style w:type="paragraph" w:customStyle="1" w:styleId="BulletIndent5">
    <w:name w:val="Bullet Indent 5"/>
    <w:qFormat/>
    <w:pPr>
      <w:numPr>
        <w:numId w:val="12"/>
      </w:numPr>
      <w:spacing w:after="240"/>
    </w:pPr>
    <w:rPr>
      <w:rFonts w:ascii="Arial" w:hAnsi="Arial"/>
      <w:szCs w:val="24"/>
    </w:rPr>
  </w:style>
  <w:style w:type="character" w:customStyle="1" w:styleId="X-RefHyperlink">
    <w:name w:val="X-Ref Hyperlink"/>
    <w:basedOn w:val="DefaultParagraphFont"/>
    <w:uiPriority w:val="1"/>
    <w:qFormat/>
    <w:rPr>
      <w:color w:val="3E0CF4"/>
      <w:u w:val="single"/>
    </w:rPr>
  </w:style>
  <w:style w:type="paragraph" w:customStyle="1" w:styleId="tableheading">
    <w:name w:val="tableheading"/>
    <w:basedOn w:val="Normal"/>
    <w:pPr>
      <w:spacing w:line="240" w:lineRule="auto"/>
    </w:pPr>
    <w:rPr>
      <w:rFonts w:ascii="Times New Roman" w:hAnsi="Times New Roman"/>
      <w:b/>
      <w:bCs/>
      <w:i/>
      <w:iCs/>
      <w:color w:val="696969"/>
      <w:szCs w:val="20"/>
      <w:lang w:bidi="ar-SA"/>
    </w:rPr>
  </w:style>
  <w:style w:type="paragraph" w:customStyle="1" w:styleId="heading30">
    <w:name w:val="heading3"/>
    <w:basedOn w:val="Normal"/>
    <w:pPr>
      <w:spacing w:before="480" w:line="240" w:lineRule="auto"/>
    </w:pPr>
    <w:rPr>
      <w:rFonts w:ascii="Times New Roman" w:hAnsi="Times New Roman"/>
      <w:b/>
      <w:bCs/>
      <w:color w:val="010180"/>
      <w:sz w:val="48"/>
      <w:szCs w:val="48"/>
      <w:lang w:bidi="ar-SA"/>
    </w:rPr>
  </w:style>
  <w:style w:type="paragraph" w:customStyle="1" w:styleId="tbbody">
    <w:name w:val="tbbody"/>
    <w:basedOn w:val="Normal"/>
    <w:pPr>
      <w:spacing w:after="240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body">
    <w:name w:val="body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bold1">
    <w:name w:val="bold1"/>
    <w:basedOn w:val="DefaultParagraphFont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hAnsi="Arial"/>
      <w:b/>
      <w:bCs/>
      <w:lang w:bidi="en-US"/>
    </w:rPr>
  </w:style>
  <w:style w:type="paragraph" w:styleId="Revision">
    <w:name w:val="Revision"/>
    <w:hidden/>
    <w:uiPriority w:val="99"/>
    <w:semiHidden/>
    <w:rPr>
      <w:rFonts w:ascii="Arial" w:hAnsi="Arial"/>
      <w:sz w:val="22"/>
      <w:szCs w:val="22"/>
      <w:lang w:bidi="en-US"/>
    </w:rPr>
  </w:style>
  <w:style w:type="paragraph" w:customStyle="1" w:styleId="BRDbullet">
    <w:name w:val="BRD_bullet"/>
    <w:basedOn w:val="Normal"/>
    <w:pPr>
      <w:numPr>
        <w:numId w:val="1"/>
      </w:numPr>
      <w:spacing w:before="30" w:after="30" w:line="240" w:lineRule="auto"/>
      <w:jc w:val="both"/>
    </w:pPr>
    <w:rPr>
      <w:snapToGrid w:val="0"/>
      <w:kern w:val="18"/>
      <w:szCs w:val="20"/>
      <w:lang w:bidi="ar-SA"/>
    </w:rPr>
  </w:style>
  <w:style w:type="paragraph" w:customStyle="1" w:styleId="BRD-Normal">
    <w:name w:val="BRD-Normal"/>
    <w:basedOn w:val="Normal"/>
    <w:link w:val="BRD-NormalChar"/>
    <w:pPr>
      <w:spacing w:before="45" w:after="90" w:line="240" w:lineRule="auto"/>
    </w:pPr>
    <w:rPr>
      <w:szCs w:val="24"/>
      <w:lang w:bidi="ar-SA"/>
    </w:rPr>
  </w:style>
  <w:style w:type="character" w:customStyle="1" w:styleId="BRD-NormalChar">
    <w:name w:val="BRD-Normal Char"/>
    <w:basedOn w:val="DefaultParagraphFont"/>
    <w:link w:val="BRD-Normal"/>
    <w:rPr>
      <w:rFonts w:ascii="Arial" w:hAnsi="Arial"/>
      <w:szCs w:val="24"/>
    </w:rPr>
  </w:style>
  <w:style w:type="paragraph" w:customStyle="1" w:styleId="XML-TestScenario">
    <w:name w:val="XML-Test Scenario"/>
    <w:basedOn w:val="XMLStyle"/>
    <w:qFormat/>
  </w:style>
  <w:style w:type="paragraph" w:customStyle="1" w:styleId="NOTE-Paragraph2">
    <w:name w:val="NOTE-Paragraph2"/>
    <w:basedOn w:val="NOTE"/>
    <w:qFormat/>
    <w:pPr>
      <w:spacing w:after="240"/>
      <w:ind w:left="2160" w:firstLine="0"/>
    </w:pPr>
  </w:style>
  <w:style w:type="paragraph" w:customStyle="1" w:styleId="NOTE-Bullet">
    <w:name w:val="NOTE - Bullet"/>
    <w:basedOn w:val="NOTE-Paragraph2"/>
    <w:qFormat/>
    <w:pPr>
      <w:numPr>
        <w:numId w:val="23"/>
      </w:numPr>
      <w:spacing w:before="60" w:after="120"/>
    </w:pPr>
  </w:style>
  <w:style w:type="paragraph" w:customStyle="1" w:styleId="TableTextIndent2">
    <w:name w:val="Table Text Indent2"/>
    <w:basedOn w:val="TableTextIndent3"/>
    <w:qFormat/>
    <w:pPr>
      <w:ind w:left="720"/>
    </w:pPr>
  </w:style>
  <w:style w:type="paragraph" w:customStyle="1" w:styleId="TableTextIndent3">
    <w:name w:val="Table Text Indent3"/>
    <w:qFormat/>
    <w:pPr>
      <w:spacing w:before="120" w:after="120"/>
      <w:ind w:left="1080"/>
    </w:pPr>
    <w:rPr>
      <w:rFonts w:ascii="Arial" w:hAnsi="Arial" w:cs="Arial"/>
      <w:sz w:val="18"/>
    </w:rPr>
  </w:style>
  <w:style w:type="paragraph" w:customStyle="1" w:styleId="Bullet1Indent">
    <w:name w:val="Bullet 1 Indent"/>
    <w:qFormat/>
    <w:pPr>
      <w:numPr>
        <w:ilvl w:val="1"/>
        <w:numId w:val="3"/>
      </w:numPr>
      <w:spacing w:before="120" w:after="240"/>
    </w:pPr>
    <w:rPr>
      <w:rFonts w:ascii="Arial" w:hAnsi="Arial"/>
      <w:szCs w:val="22"/>
      <w:lang w:bidi="en-US"/>
    </w:rPr>
  </w:style>
  <w:style w:type="paragraph" w:customStyle="1" w:styleId="BulletBodyTextIndent1">
    <w:name w:val="Bullet Body Text Indent 1"/>
    <w:qFormat/>
    <w:pPr>
      <w:spacing w:before="60" w:after="60"/>
      <w:ind w:left="2160" w:hanging="360"/>
    </w:pPr>
    <w:rPr>
      <w:rFonts w:ascii="Arial" w:hAnsi="Arial"/>
      <w:szCs w:val="24"/>
    </w:rPr>
  </w:style>
  <w:style w:type="paragraph" w:customStyle="1" w:styleId="Bullet2Indent">
    <w:name w:val="Bullet 2 Indent"/>
    <w:basedOn w:val="Bullet1Indent"/>
    <w:pPr>
      <w:numPr>
        <w:ilvl w:val="0"/>
        <w:numId w:val="6"/>
      </w:numPr>
    </w:pPr>
  </w:style>
  <w:style w:type="paragraph" w:customStyle="1" w:styleId="TableTextBOLD">
    <w:name w:val="Table Text BOLD"/>
    <w:basedOn w:val="TableText"/>
    <w:qFormat/>
    <w:rPr>
      <w:b/>
    </w:rPr>
  </w:style>
  <w:style w:type="paragraph" w:customStyle="1" w:styleId="TableTextIndent1BOLD">
    <w:name w:val="Table Text Indent1 BOLD"/>
    <w:basedOn w:val="TableTextIndent1"/>
    <w:qFormat/>
    <w:rPr>
      <w:b/>
    </w:rPr>
  </w:style>
  <w:style w:type="paragraph" w:customStyle="1" w:styleId="TableTextIndent2BOLD">
    <w:name w:val="Table Text Indent2 BOLD"/>
    <w:basedOn w:val="TableTextIndent2"/>
    <w:qFormat/>
    <w:rPr>
      <w:b/>
    </w:rPr>
  </w:style>
  <w:style w:type="paragraph" w:customStyle="1" w:styleId="TableTextIndent3BOLD">
    <w:name w:val="Table Text Indent3 BOLD"/>
    <w:basedOn w:val="TableTextIndent3"/>
    <w:qFormat/>
    <w:rPr>
      <w:b/>
    </w:rPr>
  </w:style>
  <w:style w:type="paragraph" w:customStyle="1" w:styleId="TableTextIndent4">
    <w:name w:val="Table Text Indent4"/>
    <w:basedOn w:val="TableTextIndent3"/>
    <w:qFormat/>
    <w:pPr>
      <w:ind w:left="1440"/>
    </w:pPr>
  </w:style>
  <w:style w:type="paragraph" w:customStyle="1" w:styleId="TableTextIndent4BOLD">
    <w:name w:val="Table Text Indent4 BOLD"/>
    <w:basedOn w:val="TableTextIndent4"/>
    <w:qFormat/>
    <w:rPr>
      <w:b/>
    </w:rPr>
  </w:style>
  <w:style w:type="paragraph" w:customStyle="1" w:styleId="TableTextIndent5">
    <w:name w:val="Table Text Indent5"/>
    <w:basedOn w:val="TableTextIndent4"/>
    <w:qFormat/>
    <w:pPr>
      <w:ind w:left="1080"/>
    </w:pPr>
  </w:style>
  <w:style w:type="paragraph" w:customStyle="1" w:styleId="TableText-Centered0">
    <w:name w:val="TableText-Centered"/>
    <w:basedOn w:val="TableText"/>
    <w:qFormat/>
    <w:pPr>
      <w:jc w:val="center"/>
    </w:pPr>
  </w:style>
  <w:style w:type="paragraph" w:customStyle="1" w:styleId="TableTextIndent5BOLD">
    <w:name w:val="Table Text Indent5 BOLD"/>
    <w:basedOn w:val="TableTextIndent5"/>
    <w:qFormat/>
    <w:rPr>
      <w:b/>
    </w:rPr>
  </w:style>
  <w:style w:type="paragraph" w:customStyle="1" w:styleId="TableTextIndent6">
    <w:name w:val="Table Text Indent6"/>
    <w:basedOn w:val="TableTextIndent5"/>
    <w:qFormat/>
    <w:pPr>
      <w:ind w:left="1296"/>
    </w:pPr>
  </w:style>
  <w:style w:type="paragraph" w:customStyle="1" w:styleId="TableTextIndent6BOLD">
    <w:name w:val="Table Text Indent6 BOLD"/>
    <w:basedOn w:val="TableTextIndent6"/>
    <w:qFormat/>
    <w:rPr>
      <w:b/>
    </w:rPr>
  </w:style>
  <w:style w:type="paragraph" w:customStyle="1" w:styleId="TableTextIndent7">
    <w:name w:val="Table Text Indent7"/>
    <w:basedOn w:val="TableTextIndent6"/>
    <w:qFormat/>
    <w:pPr>
      <w:ind w:left="1512"/>
    </w:pPr>
  </w:style>
  <w:style w:type="paragraph" w:customStyle="1" w:styleId="TableTextIndent-EXAMPLE">
    <w:name w:val="Table Text Indent-EXAMPLE"/>
    <w:basedOn w:val="TableTextIndent1"/>
    <w:qFormat/>
  </w:style>
  <w:style w:type="character" w:customStyle="1" w:styleId="tav">
    <w:name w:val="tav"/>
    <w:basedOn w:val="DefaultParagraphFont"/>
    <w:rPr>
      <w:color w:val="993300"/>
    </w:rPr>
  </w:style>
  <w:style w:type="paragraph" w:customStyle="1" w:styleId="DataRelationshipDiagram">
    <w:name w:val="Data Relationship Diagram"/>
    <w:qFormat/>
    <w:pPr>
      <w:spacing w:before="120" w:after="120" w:line="360" w:lineRule="auto"/>
      <w:jc w:val="center"/>
    </w:pPr>
    <w:rPr>
      <w:rFonts w:ascii="Arial" w:hAnsi="Arial" w:cs="Arial"/>
      <w:noProof/>
      <w:sz w:val="22"/>
      <w:szCs w:val="18"/>
    </w:rPr>
  </w:style>
  <w:style w:type="table" w:customStyle="1" w:styleId="LightShading-Accent12">
    <w:name w:val="Light Shading - Accent 12"/>
    <w:basedOn w:val="TableNormal"/>
    <w:uiPriority w:val="60"/>
    <w:rPr>
      <w:color w:val="005571" w:themeColor="accent1" w:themeShade="BF"/>
    </w:rPr>
    <w:tblPr>
      <w:tblStyleRowBandSize w:val="1"/>
      <w:tblStyleColBandSize w:val="1"/>
      <w:tblBorders>
        <w:top w:val="single" w:sz="8" w:space="0" w:color="007398" w:themeColor="accent1"/>
        <w:bottom w:val="single" w:sz="8" w:space="0" w:color="00739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398" w:themeColor="accent1"/>
          <w:left w:val="nil"/>
          <w:bottom w:val="single" w:sz="8" w:space="0" w:color="00739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398" w:themeColor="accent1"/>
          <w:left w:val="nil"/>
          <w:bottom w:val="single" w:sz="8" w:space="0" w:color="00739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</w:style>
  <w:style w:type="paragraph" w:customStyle="1" w:styleId="TableColumnHeading-CENTERED">
    <w:name w:val="Table Column Heading - CENTERED"/>
    <w:basedOn w:val="TableColumnHeadingText"/>
    <w:qFormat/>
    <w:pPr>
      <w:jc w:val="center"/>
    </w:pPr>
  </w:style>
  <w:style w:type="paragraph" w:customStyle="1" w:styleId="TableTextBulletIndent">
    <w:name w:val="Table Text Bullet Indent"/>
    <w:basedOn w:val="TableBullet"/>
    <w:qFormat/>
    <w:pPr>
      <w:numPr>
        <w:numId w:val="31"/>
      </w:numPr>
      <w:spacing w:before="60" w:after="60"/>
    </w:pPr>
  </w:style>
  <w:style w:type="paragraph" w:customStyle="1" w:styleId="TableTextIndent1ITALICS">
    <w:name w:val="Table Text Indent1 ITALICS"/>
    <w:basedOn w:val="TableTextIndent1"/>
    <w:qFormat/>
    <w:rPr>
      <w:i/>
    </w:rPr>
  </w:style>
  <w:style w:type="paragraph" w:customStyle="1" w:styleId="TableTextIndent-ExampleITALICS">
    <w:name w:val="Table Text Indent-Example ITALICS"/>
    <w:basedOn w:val="TableTextIndent1ITALICS"/>
    <w:qFormat/>
  </w:style>
  <w:style w:type="character" w:customStyle="1" w:styleId="tan">
    <w:name w:val="tan"/>
    <w:basedOn w:val="DefaultParagraphFont"/>
    <w:rPr>
      <w:color w:val="F5844C"/>
    </w:rPr>
  </w:style>
  <w:style w:type="character" w:customStyle="1" w:styleId="tel">
    <w:name w:val="tel"/>
    <w:basedOn w:val="DefaultParagraphFont"/>
    <w:rPr>
      <w:color w:val="000096"/>
    </w:rPr>
  </w:style>
  <w:style w:type="character" w:customStyle="1" w:styleId="ti">
    <w:name w:val="ti"/>
    <w:basedOn w:val="DefaultParagraphFont"/>
    <w:rPr>
      <w:color w:val="000000"/>
    </w:rPr>
  </w:style>
  <w:style w:type="character" w:customStyle="1" w:styleId="packageheader1">
    <w:name w:val="packageheader1"/>
    <w:basedOn w:val="DefaultParagraphFont"/>
    <w:rPr>
      <w:b/>
      <w:bCs/>
      <w:bdr w:val="single" w:sz="6" w:space="0" w:color="000000" w:frame="1"/>
      <w:shd w:val="clear" w:color="auto" w:fill="F0E7DB"/>
    </w:rPr>
  </w:style>
  <w:style w:type="paragraph" w:customStyle="1" w:styleId="TableListNumbered">
    <w:name w:val="Table List Numbered"/>
    <w:basedOn w:val="TableBullet"/>
    <w:qFormat/>
    <w:pPr>
      <w:numPr>
        <w:numId w:val="29"/>
      </w:numPr>
    </w:pPr>
  </w:style>
  <w:style w:type="paragraph" w:customStyle="1" w:styleId="TableTextNOTE">
    <w:name w:val="Table Text NOTE"/>
    <w:basedOn w:val="TableTextBOLD"/>
    <w:qFormat/>
    <w:pPr>
      <w:jc w:val="center"/>
    </w:pPr>
    <w:rPr>
      <w:i/>
    </w:rPr>
  </w:style>
  <w:style w:type="paragraph" w:customStyle="1" w:styleId="whs9">
    <w:name w:val="whs9"/>
    <w:basedOn w:val="Normal"/>
    <w:pPr>
      <w:spacing w:before="180" w:after="180" w:line="240" w:lineRule="auto"/>
      <w:ind w:left="1800"/>
    </w:pPr>
    <w:rPr>
      <w:rFonts w:ascii="Verdana" w:hAnsi="Verdana"/>
      <w:color w:val="000000"/>
      <w:sz w:val="18"/>
      <w:szCs w:val="18"/>
      <w:lang w:bidi="ar-SA"/>
    </w:rPr>
  </w:style>
  <w:style w:type="paragraph" w:customStyle="1" w:styleId="whs6">
    <w:name w:val="whs6"/>
    <w:basedOn w:val="Normal"/>
    <w:pPr>
      <w:spacing w:before="180" w:after="180" w:line="240" w:lineRule="auto"/>
    </w:pPr>
    <w:rPr>
      <w:rFonts w:ascii="Verdana" w:hAnsi="Verdana"/>
      <w:b/>
      <w:bCs/>
      <w:color w:val="000000"/>
      <w:sz w:val="18"/>
      <w:szCs w:val="18"/>
      <w:lang w:bidi="ar-SA"/>
    </w:rPr>
  </w:style>
  <w:style w:type="paragraph" w:customStyle="1" w:styleId="whs7">
    <w:name w:val="whs7"/>
    <w:basedOn w:val="Normal"/>
    <w:pPr>
      <w:spacing w:before="180" w:after="180" w:line="240" w:lineRule="auto"/>
      <w:ind w:left="1800"/>
    </w:pPr>
    <w:rPr>
      <w:rFonts w:ascii="Verdana" w:hAnsi="Verdana"/>
      <w:color w:val="000000"/>
      <w:sz w:val="18"/>
      <w:szCs w:val="18"/>
      <w:lang w:bidi="ar-SA"/>
    </w:rPr>
  </w:style>
  <w:style w:type="character" w:customStyle="1" w:styleId="drillheaders1">
    <w:name w:val="drillheaders1"/>
    <w:basedOn w:val="DefaultParagraphFont"/>
    <w:rPr>
      <w:b/>
      <w:bCs/>
      <w:sz w:val="31"/>
      <w:szCs w:val="31"/>
    </w:rPr>
  </w:style>
  <w:style w:type="paragraph" w:customStyle="1" w:styleId="note1">
    <w:name w:val="note"/>
    <w:basedOn w:val="Normal"/>
    <w:pPr>
      <w:spacing w:before="180" w:after="180" w:line="240" w:lineRule="auto"/>
      <w:ind w:left="1935" w:hanging="720"/>
    </w:pPr>
    <w:rPr>
      <w:rFonts w:ascii="Verdana" w:hAnsi="Verdana"/>
      <w:color w:val="000000"/>
      <w:szCs w:val="20"/>
      <w:lang w:bidi="ar-SA"/>
    </w:rPr>
  </w:style>
  <w:style w:type="paragraph" w:customStyle="1" w:styleId="bullet10">
    <w:name w:val="bullet1"/>
    <w:basedOn w:val="Normal"/>
    <w:pPr>
      <w:spacing w:before="180" w:after="180" w:line="240" w:lineRule="auto"/>
    </w:pPr>
    <w:rPr>
      <w:rFonts w:ascii="Verdana" w:hAnsi="Verdana"/>
      <w:color w:val="000000"/>
      <w:sz w:val="18"/>
      <w:szCs w:val="18"/>
      <w:lang w:bidi="ar-SA"/>
    </w:r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NOTE-TableParagraph2">
    <w:name w:val="NOTE - Table Paragraph2"/>
    <w:basedOn w:val="NOTE-Table"/>
    <w:qFormat/>
    <w:pPr>
      <w:ind w:firstLine="0"/>
    </w:pPr>
  </w:style>
  <w:style w:type="paragraph" w:customStyle="1" w:styleId="Notes-LastPageHeader">
    <w:name w:val="Notes-Last Page Header"/>
    <w:qFormat/>
    <w:pPr>
      <w:jc w:val="center"/>
    </w:pPr>
    <w:rPr>
      <w:rFonts w:ascii="Arial" w:hAnsi="Arial"/>
      <w:b/>
      <w:smallCaps/>
      <w:spacing w:val="5"/>
      <w:sz w:val="28"/>
      <w:szCs w:val="28"/>
      <w:lang w:bidi="en-US"/>
    </w:rPr>
  </w:style>
  <w:style w:type="paragraph" w:customStyle="1" w:styleId="Title1">
    <w:name w:val="Title 1"/>
    <w:basedOn w:val="Title2"/>
    <w:qFormat/>
    <w:rPr>
      <w:rFonts w:eastAsiaTheme="minorEastAsia"/>
      <w:bCs/>
      <w:noProof/>
      <w:color w:val="E77C07"/>
      <w:sz w:val="56"/>
      <w:szCs w:val="72"/>
    </w:rPr>
  </w:style>
  <w:style w:type="character" w:customStyle="1" w:styleId="tt">
    <w:name w:val="tt"/>
    <w:basedOn w:val="DefaultParagraphFont"/>
    <w:rPr>
      <w:color w:val="000000"/>
    </w:rPr>
  </w:style>
  <w:style w:type="paragraph" w:customStyle="1" w:styleId="HeadingNOTES">
    <w:name w:val="Heading NOTES"/>
    <w:basedOn w:val="Heading4"/>
    <w:qFormat/>
    <w:pPr>
      <w:spacing w:before="240"/>
      <w:ind w:left="720"/>
      <w:jc w:val="center"/>
    </w:pPr>
    <w:rPr>
      <w:sz w:val="28"/>
    </w:rPr>
  </w:style>
  <w:style w:type="paragraph" w:customStyle="1" w:styleId="BodyText-BOLD">
    <w:name w:val="Body Text - BOLD"/>
    <w:basedOn w:val="BodyText"/>
    <w:qFormat/>
    <w:rPr>
      <w:b/>
    </w:rPr>
  </w:style>
  <w:style w:type="paragraph" w:customStyle="1" w:styleId="BodyText2BOLD">
    <w:name w:val="Body Text 2 BOLD"/>
    <w:basedOn w:val="BodyText2"/>
    <w:qFormat/>
    <w:rPr>
      <w:b/>
    </w:rPr>
  </w:style>
  <w:style w:type="character" w:customStyle="1" w:styleId="Emphasis10">
    <w:name w:val="Emphasis1"/>
    <w:basedOn w:val="DefaultParagraphFont"/>
    <w:rPr>
      <w:i/>
      <w:iCs/>
    </w:rPr>
  </w:style>
  <w:style w:type="paragraph" w:customStyle="1" w:styleId="Example">
    <w:name w:val="Example"/>
    <w:qFormat/>
    <w:pPr>
      <w:spacing w:before="120" w:after="120" w:line="360" w:lineRule="auto"/>
      <w:ind w:left="2434" w:hanging="994"/>
    </w:pPr>
    <w:rPr>
      <w:rFonts w:ascii="Arial" w:hAnsi="Arial"/>
      <w:szCs w:val="22"/>
      <w:lang w:bidi="en-US"/>
    </w:rPr>
  </w:style>
  <w:style w:type="paragraph" w:customStyle="1" w:styleId="Heading5b">
    <w:name w:val="Heading 5b"/>
    <w:basedOn w:val="Heading5"/>
    <w:qFormat/>
    <w:pPr>
      <w:ind w:left="720"/>
    </w:pPr>
    <w:rPr>
      <w:i/>
    </w:rPr>
  </w:style>
  <w:style w:type="paragraph" w:styleId="List3">
    <w:name w:val="List 3"/>
    <w:basedOn w:val="Normal"/>
    <w:uiPriority w:val="99"/>
    <w:semiHidden/>
    <w:unhideWhenUsed/>
    <w:lock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lock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locked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locked/>
    <w:pPr>
      <w:numPr>
        <w:numId w:val="16"/>
      </w:numPr>
      <w:contextualSpacing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hAnsi="Arial"/>
      <w:szCs w:val="22"/>
      <w:lang w:bidi="en-US"/>
    </w:rPr>
  </w:style>
  <w:style w:type="paragraph" w:customStyle="1" w:styleId="TableBulletIndent2">
    <w:name w:val="Table Bullet Indent2"/>
    <w:basedOn w:val="TableBulletIndent"/>
    <w:qFormat/>
    <w:pPr>
      <w:numPr>
        <w:numId w:val="28"/>
      </w:numPr>
    </w:pPr>
  </w:style>
  <w:style w:type="paragraph" w:customStyle="1" w:styleId="TableTextCENTERED">
    <w:name w:val="Table Text CENTERED"/>
    <w:basedOn w:val="TableText"/>
    <w:qFormat/>
    <w:pPr>
      <w:jc w:val="center"/>
    </w:pPr>
  </w:style>
  <w:style w:type="paragraph" w:customStyle="1" w:styleId="BodyText2-Example">
    <w:name w:val="Body Text 2 - Example"/>
    <w:basedOn w:val="BodyText2"/>
    <w:qFormat/>
    <w:rPr>
      <w:u w:val="single"/>
    </w:rPr>
  </w:style>
  <w:style w:type="character" w:customStyle="1" w:styleId="FKLookupCompositePK">
    <w:name w:val="FK Lookup Composite PK"/>
    <w:basedOn w:val="DefaultParagraphFont"/>
    <w:uiPriority w:val="1"/>
    <w:qFormat/>
    <w:rPr>
      <w:u w:val="single"/>
    </w:rPr>
  </w:style>
  <w:style w:type="paragraph" w:customStyle="1" w:styleId="TableText-BOLD">
    <w:name w:val="Table Text - BOLD"/>
    <w:basedOn w:val="TableText"/>
    <w:qFormat/>
    <w:rPr>
      <w:b/>
      <w:bCs/>
    </w:rPr>
  </w:style>
  <w:style w:type="paragraph" w:customStyle="1" w:styleId="TableText-EMPHASIS">
    <w:name w:val="Table Text - EMPHASIS"/>
    <w:basedOn w:val="TableText-BOLD"/>
    <w:qFormat/>
    <w:rPr>
      <w:sz w:val="20"/>
      <w:u w:val="single"/>
    </w:rPr>
  </w:style>
  <w:style w:type="paragraph" w:customStyle="1" w:styleId="TableText8pt">
    <w:name w:val="Table Text 8pt"/>
    <w:basedOn w:val="Normal"/>
    <w:pPr>
      <w:spacing w:line="240" w:lineRule="auto"/>
    </w:pPr>
    <w:rPr>
      <w:rFonts w:ascii="Times New Roman" w:hAnsi="Times New Roman" w:cs="Arial"/>
      <w:sz w:val="16"/>
      <w:szCs w:val="24"/>
      <w:lang w:bidi="ar-SA"/>
    </w:rPr>
  </w:style>
  <w:style w:type="paragraph" w:customStyle="1" w:styleId="TableTextBullet-NoIndent">
    <w:name w:val="Table Text Bullet - No Indent"/>
    <w:basedOn w:val="TableText"/>
    <w:qFormat/>
    <w:pPr>
      <w:numPr>
        <w:numId w:val="30"/>
      </w:numPr>
    </w:pPr>
  </w:style>
  <w:style w:type="character" w:customStyle="1" w:styleId="EmphasisBOLD">
    <w:name w:val="Emphasis BOLD"/>
    <w:basedOn w:val="DefaultParagraphFont"/>
    <w:uiPriority w:val="1"/>
    <w:qFormat/>
    <w:rPr>
      <w:b/>
    </w:rPr>
  </w:style>
  <w:style w:type="paragraph" w:customStyle="1" w:styleId="Bullet3Indent">
    <w:name w:val="Bullet 3 Indent"/>
    <w:basedOn w:val="BulletIndent"/>
    <w:qFormat/>
    <w:pPr>
      <w:numPr>
        <w:numId w:val="7"/>
      </w:numPr>
    </w:pPr>
  </w:style>
  <w:style w:type="character" w:customStyle="1" w:styleId="EmphasisItaliconly">
    <w:name w:val="Emphasis Italic only"/>
    <w:basedOn w:val="DefaultParagraphFont"/>
    <w:rPr>
      <w:i/>
      <w:iCs/>
    </w:rPr>
  </w:style>
  <w:style w:type="character" w:customStyle="1" w:styleId="EmphasisITALICUNDERLINE">
    <w:name w:val="Emphasis ITALIC UNDERLINE"/>
    <w:basedOn w:val="Emphasis1"/>
    <w:uiPriority w:val="1"/>
    <w:qFormat/>
    <w:rPr>
      <w:i/>
      <w:iCs/>
      <w:u w:val="single"/>
    </w:rPr>
  </w:style>
  <w:style w:type="character" w:customStyle="1" w:styleId="EmphasisUnderlineItalic">
    <w:name w:val="Emphasis Underline Italic"/>
    <w:basedOn w:val="DefaultParagraphFont"/>
    <w:rPr>
      <w:i/>
      <w:iCs/>
      <w:u w:val="single"/>
    </w:rPr>
  </w:style>
  <w:style w:type="character" w:customStyle="1" w:styleId="EmphasisBOLDITALICUNDERLINE">
    <w:name w:val="Emphasis BOLD ITALIC UNDERLINE"/>
    <w:basedOn w:val="DefaultParagraphFont"/>
    <w:uiPriority w:val="1"/>
    <w:qFormat/>
    <w:rPr>
      <w:b/>
      <w:i/>
      <w:u w:val="single"/>
    </w:rPr>
  </w:style>
  <w:style w:type="character" w:customStyle="1" w:styleId="EmphasisBOLDonly">
    <w:name w:val="Emphasis BOLD only"/>
    <w:basedOn w:val="DefaultParagraphFont"/>
    <w:uiPriority w:val="1"/>
    <w:qFormat/>
    <w:rPr>
      <w:b/>
    </w:rPr>
  </w:style>
  <w:style w:type="character" w:customStyle="1" w:styleId="EmphasisBOLDUNDERLINEonly">
    <w:name w:val="Emphasis BOLD UNDERLINE only"/>
    <w:basedOn w:val="DefaultParagraphFont"/>
    <w:rPr>
      <w:b/>
      <w:iCs/>
      <w:u w:val="single"/>
    </w:rPr>
  </w:style>
  <w:style w:type="character" w:customStyle="1" w:styleId="EmphasisITALIConly0">
    <w:name w:val="Emphasis ITALIC only"/>
    <w:basedOn w:val="DefaultParagraphFont"/>
    <w:rPr>
      <w:i/>
      <w:iCs/>
    </w:rPr>
  </w:style>
  <w:style w:type="character" w:customStyle="1" w:styleId="EmphasisITALICUNDERLINEonly">
    <w:name w:val="Emphasis ITALIC UNDERLINE only"/>
    <w:basedOn w:val="DefaultParagraphFont"/>
    <w:uiPriority w:val="1"/>
    <w:rPr>
      <w:i/>
      <w:u w:val="single"/>
    </w:rPr>
  </w:style>
  <w:style w:type="character" w:customStyle="1" w:styleId="EmphasisUNDERLINEonly">
    <w:name w:val="Emphasis UNDERLINE only"/>
    <w:basedOn w:val="DefaultParagraphFont"/>
    <w:rPr>
      <w:iCs/>
      <w:u w:val="single"/>
    </w:rPr>
  </w:style>
  <w:style w:type="paragraph" w:customStyle="1" w:styleId="TableBulletnoindent2">
    <w:name w:val="Table Bullet no indent2"/>
    <w:basedOn w:val="TableBulletIndent"/>
    <w:qFormat/>
    <w:pPr>
      <w:ind w:left="720" w:hanging="360"/>
    </w:pPr>
  </w:style>
  <w:style w:type="character" w:customStyle="1" w:styleId="Emphasis12">
    <w:name w:val="Emphasis12"/>
    <w:basedOn w:val="DefaultParagraphFont"/>
    <w:rPr>
      <w:i/>
      <w:iCs/>
    </w:rPr>
  </w:style>
  <w:style w:type="character" w:customStyle="1" w:styleId="Emphasis11">
    <w:name w:val="Emphasis11"/>
    <w:basedOn w:val="DefaultParagraphFont"/>
    <w:rPr>
      <w:i/>
      <w:iCs/>
    </w:rPr>
  </w:style>
  <w:style w:type="paragraph" w:customStyle="1" w:styleId="TableText-CENTERED1">
    <w:name w:val="Table Text - CENTERED"/>
    <w:basedOn w:val="TableText"/>
    <w:qFormat/>
    <w:pPr>
      <w:jc w:val="center"/>
    </w:pPr>
  </w:style>
  <w:style w:type="paragraph" w:customStyle="1" w:styleId="BodyText2-BOLDITAL">
    <w:name w:val="Body Text 2 - BOLD ITAL"/>
    <w:basedOn w:val="Heading6"/>
    <w:qFormat/>
    <w:pPr>
      <w:spacing w:before="240"/>
      <w:ind w:left="720"/>
    </w:pPr>
    <w:rPr>
      <w:sz w:val="24"/>
    </w:rPr>
  </w:style>
  <w:style w:type="character" w:customStyle="1" w:styleId="textcontents1">
    <w:name w:val="textcontents1"/>
    <w:rPr>
      <w:rFonts w:ascii="Arial" w:hAnsi="Arial" w:cs="Arial" w:hint="default"/>
      <w:color w:val="000000"/>
      <w:sz w:val="20"/>
      <w:szCs w:val="20"/>
    </w:rPr>
  </w:style>
  <w:style w:type="paragraph" w:customStyle="1" w:styleId="examplecode">
    <w:name w:val="examplecode"/>
    <w:basedOn w:val="Normal"/>
    <w:pPr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val="clear" w:color="auto" w:fill="EFEFEF"/>
      <w:spacing w:before="100" w:beforeAutospacing="1" w:after="100" w:afterAutospacing="1" w:line="285" w:lineRule="atLeast"/>
    </w:pPr>
    <w:rPr>
      <w:rFonts w:ascii="Courier New" w:hAnsi="Courier New" w:cs="Courier New"/>
      <w:szCs w:val="20"/>
      <w:lang w:bidi="ar-SA"/>
    </w:rPr>
  </w:style>
  <w:style w:type="paragraph" w:customStyle="1" w:styleId="HeadingStepExamples">
    <w:name w:val="Heading Step Examples"/>
    <w:qFormat/>
    <w:pPr>
      <w:spacing w:before="240" w:after="240"/>
      <w:ind w:left="1440"/>
    </w:pPr>
    <w:rPr>
      <w:rFonts w:ascii="Arial" w:hAnsi="Arial"/>
      <w:b/>
      <w:bCs/>
      <w:i/>
      <w:iCs/>
      <w:szCs w:val="22"/>
      <w:u w:val="single"/>
      <w:lang w:bidi="en-US"/>
    </w:rPr>
  </w:style>
  <w:style w:type="paragraph" w:customStyle="1" w:styleId="RevisionNote">
    <w:name w:val="Revision Note"/>
    <w:basedOn w:val="BodyText"/>
    <w:qFormat/>
    <w:pPr>
      <w:spacing w:after="120" w:line="360" w:lineRule="auto"/>
    </w:pPr>
    <w:rPr>
      <w:i/>
      <w:color w:val="FF0000"/>
    </w:rPr>
  </w:style>
  <w:style w:type="paragraph" w:customStyle="1" w:styleId="NOTETable-Paragraph2">
    <w:name w:val="NOTE Table-Paragraph2"/>
    <w:basedOn w:val="NOTE-Table"/>
    <w:qFormat/>
    <w:pPr>
      <w:ind w:left="648" w:firstLine="0"/>
    </w:pPr>
    <w:rPr>
      <w:sz w:val="20"/>
    </w:rPr>
  </w:style>
  <w:style w:type="character" w:customStyle="1" w:styleId="qname">
    <w:name w:val="qname"/>
    <w:rPr>
      <w:color w:val="000096"/>
    </w:rPr>
  </w:style>
  <w:style w:type="paragraph" w:customStyle="1" w:styleId="whs17">
    <w:name w:val="whs17"/>
    <w:basedOn w:val="Normal"/>
    <w:pPr>
      <w:spacing w:before="180" w:after="180" w:line="240" w:lineRule="auto"/>
    </w:pPr>
    <w:rPr>
      <w:rFonts w:ascii="Verdana" w:hAnsi="Verdana"/>
      <w:color w:val="000000"/>
      <w:sz w:val="18"/>
      <w:szCs w:val="18"/>
      <w:lang w:bidi="ar-SA"/>
    </w:rPr>
  </w:style>
  <w:style w:type="paragraph" w:customStyle="1" w:styleId="whs19">
    <w:name w:val="whs19"/>
    <w:basedOn w:val="Normal"/>
    <w:pPr>
      <w:spacing w:before="180" w:after="180" w:line="240" w:lineRule="auto"/>
      <w:ind w:left="1200"/>
    </w:pPr>
    <w:rPr>
      <w:rFonts w:ascii="Verdana" w:hAnsi="Verdana"/>
      <w:color w:val="000000"/>
      <w:sz w:val="18"/>
      <w:szCs w:val="18"/>
      <w:lang w:bidi="ar-SA"/>
    </w:rPr>
  </w:style>
  <w:style w:type="character" w:customStyle="1" w:styleId="st1">
    <w:name w:val="st1"/>
    <w:basedOn w:val="DefaultParagraphFont"/>
  </w:style>
  <w:style w:type="paragraph" w:customStyle="1" w:styleId="Bullet4Indent">
    <w:name w:val="Bullet 4 Indent"/>
    <w:basedOn w:val="Bullet3Indent"/>
    <w:qFormat/>
    <w:pPr>
      <w:numPr>
        <w:numId w:val="0"/>
      </w:numPr>
      <w:spacing w:before="0" w:after="120"/>
      <w:ind w:left="2880" w:hanging="360"/>
    </w:pPr>
    <w:rPr>
      <w:rFonts w:cs="Arial"/>
      <w:lang w:bidi="ar-SA"/>
    </w:rPr>
  </w:style>
  <w:style w:type="paragraph" w:customStyle="1" w:styleId="BodyText4">
    <w:name w:val="Body Text 4"/>
    <w:basedOn w:val="BodyText3"/>
    <w:qFormat/>
    <w:pPr>
      <w:ind w:left="2160"/>
    </w:pPr>
    <w:rPr>
      <w:sz w:val="20"/>
    </w:rPr>
  </w:style>
  <w:style w:type="paragraph" w:customStyle="1" w:styleId="Bullet11">
    <w:name w:val="Bullet1"/>
    <w:basedOn w:val="Normal"/>
    <w:next w:val="Bullet"/>
    <w:qFormat/>
    <w:pPr>
      <w:spacing w:before="240" w:after="240" w:line="240" w:lineRule="auto"/>
    </w:pPr>
  </w:style>
  <w:style w:type="paragraph" w:customStyle="1" w:styleId="CONTACTSTableBodyText">
    <w:name w:val="CONTACTS Table Body Text"/>
    <w:basedOn w:val="BodyText"/>
    <w:qFormat/>
    <w:pPr>
      <w:spacing w:after="12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customStyle="1" w:styleId="Heading1-WebAPI">
    <w:name w:val="Heading 1 - Web API"/>
    <w:basedOn w:val="Heading1"/>
    <w:qFormat/>
    <w:pPr>
      <w:pageBreakBefore w:val="0"/>
    </w:pPr>
  </w:style>
  <w:style w:type="paragraph" w:customStyle="1" w:styleId="Heading1-ExportsDD">
    <w:name w:val="Heading 1 - Exports &amp; DD"/>
    <w:basedOn w:val="Heading1"/>
    <w:qFormat/>
    <w:rPr>
      <w:color w:val="3679E0"/>
    </w:rPr>
  </w:style>
  <w:style w:type="paragraph" w:customStyle="1" w:styleId="Heading1-API">
    <w:name w:val="Heading 1 - API"/>
    <w:basedOn w:val="Heading1"/>
    <w:qFormat/>
    <w:rPr>
      <w:color w:val="00739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34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8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29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7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0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52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1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3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6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9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0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3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57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0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2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0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6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6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8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tyles" Target="styles.xml"/>
  <Relationship Id="rId21" Type="http://schemas.microsoft.com/office/2011/relationships/people" Target="people.xml"/>
  <Relationship Id="rId7" Type="http://schemas.openxmlformats.org/officeDocument/2006/relationships/endnotes" Target="endnotes.xml"/>
  <Relationship Id="rId2" Type="http://schemas.openxmlformats.org/officeDocument/2006/relationships/numbering" Target="numbering.xml"/>
  <Relationship Id="rId20" Type="http://schemas.openxmlformats.org/officeDocument/2006/relationships/fontTable" Target="fontTable.xml"/>
  <Relationship Id="rId6" Type="http://schemas.openxmlformats.org/officeDocument/2006/relationships/footnotes" Target="footnotes.xml"/>
  <Relationship Id="rId5" Type="http://schemas.openxmlformats.org/officeDocument/2006/relationships/webSettings" Target="webSettings.xml"/>
  <Relationship Id="rId4" Type="http://schemas.openxmlformats.org/officeDocument/2006/relationships/settings" Target="settings.xml"/>
  <Relationship Id="rId22" Type="http://schemas.openxmlformats.org/officeDocument/2006/relationships/theme" Target="theme/theme1.xml"/>
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3\Documents\Custom%20Office%20Templates\GSDD_2019.dotx" TargetMode="External"/></Relationships>
</file>

<file path=word/theme/theme1.xml><?xml version="1.0" encoding="utf-8"?>
<a:theme xmlns:a="http://schemas.openxmlformats.org/drawingml/2006/main" name="Office Theme">
  <a:themeElements>
    <a:clrScheme name="GSDD Tes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398"/>
      </a:accent1>
      <a:accent2>
        <a:srgbClr val="FFEC84"/>
      </a:accent2>
      <a:accent3>
        <a:srgbClr val="ACD2FF"/>
      </a:accent3>
      <a:accent4>
        <a:srgbClr val="53565A"/>
      </a:accent4>
      <a:accent5>
        <a:srgbClr val="3679E0"/>
      </a:accent5>
      <a:accent6>
        <a:srgbClr val="F79646"/>
      </a:accent6>
      <a:hlink>
        <a:srgbClr val="0000FF"/>
      </a:hlink>
      <a:folHlink>
        <a:srgbClr val="59595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GSDD_2019.dotx</Template>
  <TotalTime>0</TotalTime>
  <Pages>1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 Decision Support</vt:lpstr>
    </vt:vector>
  </TitlesOfParts>
  <Company>Reed Elsevier</Company>
  <LinksUpToDate>false</LinksUpToDate>
  <CharactersWithSpaces>16339</CharactersWithSpaces>
  <SharedDoc>false</SharedDoc>
  <HyperlinkBase/>
  <HLinks>
    <vt:vector size="264" baseType="variant">
      <vt:variant>
        <vt:i4>262178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_Generic_Product_Clinical</vt:lpwstr>
      </vt:variant>
      <vt:variant>
        <vt:i4>262178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_Generic_Product_Clinical</vt:lpwstr>
      </vt:variant>
      <vt:variant>
        <vt:i4>262178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_Generic_Product_Clinical</vt:lpwstr>
      </vt:variant>
      <vt:variant>
        <vt:i4>262178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_Generic_Product_Clinical</vt:lpwstr>
      </vt:variant>
      <vt:variant>
        <vt:i4>262178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_Generic_Product_Clinical</vt:lpwstr>
      </vt:variant>
      <vt:variant>
        <vt:i4>262178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_Generic_Product_Clinical</vt:lpwstr>
      </vt:variant>
      <vt:variant>
        <vt:i4>262178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_Generic_Product_Clinical</vt:lpwstr>
      </vt:variant>
      <vt:variant>
        <vt:i4>262178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_Generic_Product_Clinical</vt:lpwstr>
      </vt:variant>
      <vt:variant>
        <vt:i4>3342384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_Dose_Check_Exclusion_Reason</vt:lpwstr>
      </vt:variant>
      <vt:variant>
        <vt:i4>1703986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_Toc257111683</vt:lpwstr>
      </vt:variant>
      <vt:variant>
        <vt:i4>1703986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_Toc257111682</vt:lpwstr>
      </vt:variant>
      <vt:variant>
        <vt:i4>1703986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_Toc257111681</vt:lpwstr>
      </vt:variant>
      <vt:variant>
        <vt:i4>1703986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_Toc257111680</vt:lpwstr>
      </vt:variant>
      <vt:variant>
        <vt:i4>1376306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_Toc257111679</vt:lpwstr>
      </vt:variant>
      <vt:variant>
        <vt:i4>1376306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_Toc257111678</vt:lpwstr>
      </vt:variant>
      <vt:variant>
        <vt:i4>1376306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_Toc257111677</vt:lpwstr>
      </vt:variant>
      <vt:variant>
        <vt:i4>1376306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_Toc257111676</vt:lpwstr>
      </vt:variant>
      <vt:variant>
        <vt:i4>1376306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_Toc257111675</vt:lpwstr>
      </vt:variant>
      <vt:variant>
        <vt:i4>1376306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_Toc257111674</vt:lpwstr>
      </vt:variant>
      <vt:variant>
        <vt:i4>1376306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_Toc257111673</vt:lpwstr>
      </vt:variant>
      <vt:variant>
        <vt:i4>1376306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_Toc257111672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_Toc257111671</vt:lpwstr>
      </vt:variant>
      <vt:variant>
        <vt:i4>1376306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_Toc257111670</vt:lpwstr>
      </vt:variant>
      <vt:variant>
        <vt:i4>1310770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_Toc257111669</vt:lpwstr>
      </vt:variant>
      <vt:variant>
        <vt:i4>1310770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_Toc257111668</vt:lpwstr>
      </vt:variant>
      <vt:variant>
        <vt:i4>1310770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_Toc257111667</vt:lpwstr>
      </vt:variant>
      <vt:variant>
        <vt:i4>1310770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_Toc257111666</vt:lpwstr>
      </vt:variant>
      <vt:variant>
        <vt:i4>1310770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_Toc257111665</vt:lpwstr>
      </vt:variant>
      <vt:variant>
        <vt:i4>1310770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_Toc257111664</vt:lpwstr>
      </vt:variant>
      <vt:variant>
        <vt:i4>1310770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_Toc257111663</vt:lpwstr>
      </vt:variant>
      <vt:variant>
        <vt:i4>1310770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_Toc257111662</vt:lpwstr>
      </vt:variant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_Toc257111661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_Toc257111660</vt:lpwstr>
      </vt:variant>
      <vt:variant>
        <vt:i4>1507378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_Toc257111659</vt:lpwstr>
      </vt:variant>
      <vt:variant>
        <vt:i4>1507378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_Toc257111658</vt:lpwstr>
      </vt:variant>
      <vt:variant>
        <vt:i4>1507378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_Toc257111657</vt:lpwstr>
      </vt:variant>
      <vt:variant>
        <vt:i4>1507378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_Toc257111656</vt:lpwstr>
      </vt:variant>
      <vt:variant>
        <vt:i4>1507378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_Toc257111655</vt:lpwstr>
      </vt:variant>
      <vt:variant>
        <vt:i4>1507378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_Toc257111654</vt:lpwstr>
      </vt:variant>
      <vt:variant>
        <vt:i4>1507378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_Toc257111653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_Toc257111652</vt:lpwstr>
      </vt:variant>
      <vt:variant>
        <vt:i4>1507378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_Toc257111651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_Toc257111650</vt:lpwstr>
      </vt:variant>
      <vt:variant>
        <vt:i4>4849738</vt:i4>
      </vt:variant>
      <vt:variant>
        <vt:i4>0</vt:i4>
      </vt:variant>
      <vt:variant>
        <vt:i4>0</vt:i4>
      </vt:variant>
      <vt:variant>
        <vt:i4>5</vt:i4>
      </vt:variant>
      <vt:variant>
        <vt:lpwstr>http://www.goldstandard.com/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Decision Support</dc:title>
  <dc:creator>---</dc:creator>
  <cp:lastModifiedBy>Thomas, Jim (ELS-ATL)</cp:lastModifiedBy>
  <cp:revision>1</cp:revision>
  <cp:lastPrinted>2011-05-26T15:01:00Z</cp:lastPrinted>
  <dcterms:created xsi:type="dcterms:W3CDTF">2019-01-23T12:57:00Z</dcterms:created>
  <dcterms:modified xsi:type="dcterms:W3CDTF">2019-01-23T12:57:00Z</dcterms:modified>
</cp:coreProperties>
</file>